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1F7" w:rsidRDefault="00BD71F7" w:rsidP="00BD71F7">
      <w:pPr>
        <w:pStyle w:val="Title"/>
        <w:rPr>
          <w:lang w:val="en-GB"/>
        </w:rPr>
      </w:pPr>
      <w:bookmarkStart w:id="0" w:name="_GoBack"/>
      <w:bookmarkEnd w:id="0"/>
      <w:r>
        <w:rPr>
          <w:lang w:val="en-GB"/>
        </w:rPr>
        <w:t>Mother 1.0</w:t>
      </w:r>
    </w:p>
    <w:p w:rsidR="006B2289" w:rsidRDefault="00D82E2E" w:rsidP="00D82E2E">
      <w:pPr>
        <w:jc w:val="center"/>
        <w:rPr>
          <w:lang w:val="en-GB"/>
        </w:rPr>
      </w:pPr>
      <w:r>
        <w:rPr>
          <w:noProof/>
        </w:rPr>
        <w:drawing>
          <wp:inline distT="0" distB="0" distL="0" distR="0" wp14:anchorId="5311D015" wp14:editId="6D689D67">
            <wp:extent cx="4953000" cy="696515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 outpu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53632" cy="6966046"/>
                    </a:xfrm>
                    <a:prstGeom prst="rect">
                      <a:avLst/>
                    </a:prstGeom>
                  </pic:spPr>
                </pic:pic>
              </a:graphicData>
            </a:graphic>
          </wp:inline>
        </w:drawing>
      </w:r>
    </w:p>
    <w:p w:rsidR="004A3501" w:rsidRDefault="004A3501" w:rsidP="004A3501">
      <w:pPr>
        <w:pStyle w:val="Heading1"/>
        <w:jc w:val="both"/>
        <w:rPr>
          <w:lang w:val="en-GB"/>
        </w:rPr>
      </w:pPr>
      <w:r>
        <w:rPr>
          <w:lang w:val="en-GB"/>
        </w:rPr>
        <w:lastRenderedPageBreak/>
        <w:t>N</w:t>
      </w:r>
      <w:r w:rsidR="00BD71F7">
        <w:rPr>
          <w:lang w:val="en-GB"/>
        </w:rPr>
        <w:t>ew features in this version</w:t>
      </w:r>
      <w:r>
        <w:rPr>
          <w:lang w:val="en-GB"/>
        </w:rPr>
        <w:t>:</w:t>
      </w:r>
    </w:p>
    <w:p w:rsidR="00EF4B97" w:rsidRDefault="004A3501" w:rsidP="009B120F">
      <w:pPr>
        <w:numPr>
          <w:ilvl w:val="0"/>
          <w:numId w:val="9"/>
        </w:numPr>
        <w:jc w:val="both"/>
        <w:rPr>
          <w:lang w:val="en-GB"/>
        </w:rPr>
      </w:pPr>
      <w:r>
        <w:rPr>
          <w:lang w:val="en-GB"/>
        </w:rPr>
        <w:t>Processing 2.0 compatibility</w:t>
      </w:r>
    </w:p>
    <w:p w:rsidR="004A3501" w:rsidRDefault="00DB3E56" w:rsidP="009B120F">
      <w:pPr>
        <w:numPr>
          <w:ilvl w:val="0"/>
          <w:numId w:val="9"/>
        </w:numPr>
        <w:jc w:val="both"/>
        <w:rPr>
          <w:lang w:val="en-GB"/>
        </w:rPr>
      </w:pPr>
      <w:r>
        <w:rPr>
          <w:lang w:val="en-GB"/>
        </w:rPr>
        <w:t>Mother</w:t>
      </w:r>
      <w:r w:rsidR="00C623FF">
        <w:rPr>
          <w:lang w:val="en-GB"/>
        </w:rPr>
        <w:t xml:space="preserve"> now works entirely from within the Processing IDE, </w:t>
      </w:r>
      <w:r w:rsidR="00301B0D">
        <w:rPr>
          <w:lang w:val="en-GB"/>
        </w:rPr>
        <w:t>and</w:t>
      </w:r>
      <w:r w:rsidR="00C623FF">
        <w:rPr>
          <w:lang w:val="en-GB"/>
        </w:rPr>
        <w:t xml:space="preserve"> is thus no longer an external program which makes use of Processing, but a Processing library.</w:t>
      </w:r>
      <w:r w:rsidR="0043756A">
        <w:rPr>
          <w:lang w:val="en-GB"/>
        </w:rPr>
        <w:t xml:space="preserve"> This also means that you no longer need to run Mother from Eclipse to get access to console Error messages, as these are displayed in the Processing IDE’s console.</w:t>
      </w:r>
    </w:p>
    <w:p w:rsidR="00536AAB" w:rsidRDefault="00536AAB" w:rsidP="002C6D8F">
      <w:pPr>
        <w:numPr>
          <w:ilvl w:val="0"/>
          <w:numId w:val="9"/>
        </w:numPr>
        <w:jc w:val="both"/>
        <w:rPr>
          <w:lang w:val="en-GB"/>
        </w:rPr>
      </w:pPr>
      <w:r>
        <w:rPr>
          <w:lang w:val="en-GB"/>
        </w:rPr>
        <w:t>A new contr</w:t>
      </w:r>
      <w:r w:rsidR="002C6D8F">
        <w:rPr>
          <w:lang w:val="en-GB"/>
        </w:rPr>
        <w:t xml:space="preserve">oller example is included which too works entirely from within Processing, using the </w:t>
      </w:r>
      <w:r w:rsidR="002C6D8F" w:rsidRPr="002C6D8F">
        <w:rPr>
          <w:lang w:val="en-GB"/>
        </w:rPr>
        <w:t>controlP5</w:t>
      </w:r>
      <w:r w:rsidR="002C6D8F">
        <w:rPr>
          <w:lang w:val="en-GB"/>
        </w:rPr>
        <w:t xml:space="preserve"> and oscP5 libraries.</w:t>
      </w:r>
    </w:p>
    <w:p w:rsidR="00DB3E56" w:rsidRDefault="00DB3E56" w:rsidP="002C6D8F">
      <w:pPr>
        <w:numPr>
          <w:ilvl w:val="0"/>
          <w:numId w:val="9"/>
        </w:numPr>
        <w:jc w:val="both"/>
        <w:rPr>
          <w:lang w:val="en-GB"/>
        </w:rPr>
      </w:pPr>
      <w:r>
        <w:rPr>
          <w:lang w:val="en-GB"/>
        </w:rPr>
        <w:t xml:space="preserve">An Eclipse project is included with the distribution so that more advanced users can get started more quickly with developing Synths in Eclipse. </w:t>
      </w:r>
    </w:p>
    <w:p w:rsidR="00FC723B" w:rsidRDefault="00FC723B" w:rsidP="002C6D8F">
      <w:pPr>
        <w:numPr>
          <w:ilvl w:val="0"/>
          <w:numId w:val="9"/>
        </w:numPr>
        <w:jc w:val="both"/>
        <w:rPr>
          <w:lang w:val="en-GB"/>
        </w:rPr>
      </w:pPr>
      <w:r>
        <w:rPr>
          <w:lang w:val="en-GB"/>
        </w:rPr>
        <w:t>The synth folder can now either be in the Mother sketch’s data folder, or a custom location</w:t>
      </w:r>
      <w:r w:rsidR="004B67F7">
        <w:rPr>
          <w:lang w:val="en-GB"/>
        </w:rPr>
        <w:t>.</w:t>
      </w:r>
      <w:r>
        <w:rPr>
          <w:lang w:val="en-GB"/>
        </w:rPr>
        <w:t xml:space="preserve"> </w:t>
      </w:r>
    </w:p>
    <w:p w:rsidR="007E0D78" w:rsidRDefault="007E0D78" w:rsidP="007E0D78">
      <w:pPr>
        <w:pStyle w:val="Heading1"/>
        <w:jc w:val="both"/>
        <w:rPr>
          <w:lang w:val="en-GB"/>
        </w:rPr>
      </w:pPr>
      <w:r>
        <w:rPr>
          <w:lang w:val="en-GB"/>
        </w:rPr>
        <w:t>Getting started:</w:t>
      </w:r>
    </w:p>
    <w:p w:rsidR="00C11461" w:rsidRDefault="007E0D78" w:rsidP="007E0D78">
      <w:pPr>
        <w:rPr>
          <w:lang w:val="en-GB"/>
        </w:rPr>
      </w:pPr>
      <w:r w:rsidRPr="007E0D78">
        <w:rPr>
          <w:lang w:val="en-GB"/>
        </w:rPr>
        <w:t>To get the included examples running, follow the following steps:</w:t>
      </w:r>
    </w:p>
    <w:p w:rsidR="00C11461" w:rsidRDefault="00C11461" w:rsidP="00CE64C9">
      <w:pPr>
        <w:pStyle w:val="ListParagraph"/>
        <w:numPr>
          <w:ilvl w:val="0"/>
          <w:numId w:val="11"/>
        </w:numPr>
        <w:ind w:left="760" w:hanging="357"/>
        <w:contextualSpacing w:val="0"/>
        <w:rPr>
          <w:lang w:val="en-GB"/>
        </w:rPr>
      </w:pPr>
      <w:r>
        <w:rPr>
          <w:lang w:val="en-GB"/>
        </w:rPr>
        <w:t>Download and install the oscP5 and controlP5 libraries, needed by Mother and by the example sketch respectively.</w:t>
      </w:r>
    </w:p>
    <w:p w:rsidR="007E0D78" w:rsidRPr="00C11461" w:rsidRDefault="007E0D78" w:rsidP="00CE64C9">
      <w:pPr>
        <w:pStyle w:val="ListParagraph"/>
        <w:numPr>
          <w:ilvl w:val="0"/>
          <w:numId w:val="11"/>
        </w:numPr>
        <w:ind w:left="760" w:hanging="357"/>
        <w:contextualSpacing w:val="0"/>
        <w:rPr>
          <w:lang w:val="en-GB"/>
        </w:rPr>
      </w:pPr>
      <w:r w:rsidRPr="00C11461">
        <w:rPr>
          <w:lang w:val="en-GB"/>
        </w:rPr>
        <w:t>Run the example controller (</w:t>
      </w:r>
      <w:proofErr w:type="spellStart"/>
      <w:r w:rsidRPr="00C11461">
        <w:rPr>
          <w:lang w:val="en-GB"/>
        </w:rPr>
        <w:t>MotherControllerExample.pde</w:t>
      </w:r>
      <w:proofErr w:type="spellEnd"/>
      <w:r w:rsidRPr="00C11461">
        <w:rPr>
          <w:lang w:val="en-GB"/>
        </w:rPr>
        <w:t xml:space="preserve"> in Contributed Libraries</w:t>
      </w:r>
      <w:r w:rsidR="00E86934" w:rsidRPr="00C11461">
        <w:rPr>
          <w:lang w:val="en-GB"/>
        </w:rPr>
        <w:t xml:space="preserve"> </w:t>
      </w:r>
      <w:r w:rsidRPr="00C11461">
        <w:rPr>
          <w:lang w:val="en-GB"/>
        </w:rPr>
        <w:t>-&gt;</w:t>
      </w:r>
      <w:r w:rsidR="00E86934" w:rsidRPr="00C11461">
        <w:rPr>
          <w:lang w:val="en-GB"/>
        </w:rPr>
        <w:t xml:space="preserve"> </w:t>
      </w:r>
      <w:r w:rsidRPr="00C11461">
        <w:rPr>
          <w:lang w:val="en-GB"/>
        </w:rPr>
        <w:t xml:space="preserve">Mother folder) </w:t>
      </w:r>
    </w:p>
    <w:p w:rsidR="007E0D78" w:rsidRPr="00C11461" w:rsidRDefault="007E0D78" w:rsidP="00CE64C9">
      <w:pPr>
        <w:pStyle w:val="ListParagraph"/>
        <w:numPr>
          <w:ilvl w:val="0"/>
          <w:numId w:val="11"/>
        </w:numPr>
        <w:ind w:left="760" w:hanging="357"/>
        <w:contextualSpacing w:val="0"/>
        <w:rPr>
          <w:lang w:val="en-GB"/>
        </w:rPr>
      </w:pPr>
      <w:r w:rsidRPr="00C11461">
        <w:rPr>
          <w:lang w:val="en-GB"/>
        </w:rPr>
        <w:t xml:space="preserve">Run </w:t>
      </w:r>
      <w:proofErr w:type="spellStart"/>
      <w:r w:rsidRPr="00C11461">
        <w:rPr>
          <w:lang w:val="en-GB"/>
        </w:rPr>
        <w:t>MotherDelivery.pde</w:t>
      </w:r>
      <w:proofErr w:type="spellEnd"/>
      <w:r w:rsidRPr="00C11461">
        <w:rPr>
          <w:lang w:val="en-GB"/>
        </w:rPr>
        <w:t>, found in the same folder.</w:t>
      </w:r>
    </w:p>
    <w:p w:rsidR="00263D5F" w:rsidRPr="00C11461" w:rsidRDefault="00263D5F" w:rsidP="00CE64C9">
      <w:pPr>
        <w:pStyle w:val="ListParagraph"/>
        <w:numPr>
          <w:ilvl w:val="0"/>
          <w:numId w:val="11"/>
        </w:numPr>
        <w:ind w:left="760" w:hanging="357"/>
        <w:contextualSpacing w:val="0"/>
        <w:rPr>
          <w:lang w:val="en-GB"/>
        </w:rPr>
      </w:pPr>
      <w:r w:rsidRPr="00C11461">
        <w:rPr>
          <w:lang w:val="en-GB"/>
        </w:rPr>
        <w:t xml:space="preserve">If everything goes well, Mother Delivery will display a black screen. To get things going, press the “Add Gradient”, and “Add Rotating Arcs” buttons in the controller, </w:t>
      </w:r>
      <w:proofErr w:type="gramStart"/>
      <w:r w:rsidRPr="00C11461">
        <w:rPr>
          <w:lang w:val="en-GB"/>
        </w:rPr>
        <w:t>which should result in these two synths being loaded.</w:t>
      </w:r>
      <w:proofErr w:type="gramEnd"/>
    </w:p>
    <w:p w:rsidR="00263D5F" w:rsidRPr="00C11461" w:rsidRDefault="00E5347D" w:rsidP="00CE64C9">
      <w:pPr>
        <w:pStyle w:val="ListParagraph"/>
        <w:numPr>
          <w:ilvl w:val="0"/>
          <w:numId w:val="11"/>
        </w:numPr>
        <w:ind w:left="760" w:hanging="357"/>
        <w:contextualSpacing w:val="0"/>
        <w:rPr>
          <w:lang w:val="en-GB"/>
        </w:rPr>
      </w:pPr>
      <w:r w:rsidRPr="00C11461">
        <w:rPr>
          <w:lang w:val="en-GB"/>
        </w:rPr>
        <w:t>Use the on screen controls to change the colours of the gradient, and the transparency and scaling of the rotating arcs.</w:t>
      </w:r>
    </w:p>
    <w:p w:rsidR="007E0D78" w:rsidRPr="00C11461" w:rsidRDefault="007E0D78" w:rsidP="00CE64C9">
      <w:pPr>
        <w:pStyle w:val="ListParagraph"/>
        <w:numPr>
          <w:ilvl w:val="0"/>
          <w:numId w:val="11"/>
        </w:numPr>
        <w:ind w:left="760" w:hanging="357"/>
        <w:contextualSpacing w:val="0"/>
        <w:rPr>
          <w:lang w:val="en-GB"/>
        </w:rPr>
      </w:pPr>
      <w:r w:rsidRPr="00C11461">
        <w:rPr>
          <w:lang w:val="en-GB"/>
        </w:rPr>
        <w:t xml:space="preserve">Read the included documentation, documentation related to using OSC (http://opensoundcontrol.org/), and </w:t>
      </w:r>
      <w:proofErr w:type="gramStart"/>
      <w:r w:rsidRPr="00C11461">
        <w:rPr>
          <w:lang w:val="en-GB"/>
        </w:rPr>
        <w:t>get</w:t>
      </w:r>
      <w:proofErr w:type="gramEnd"/>
      <w:r w:rsidRPr="00C11461">
        <w:rPr>
          <w:lang w:val="en-GB"/>
        </w:rPr>
        <w:t xml:space="preserve"> started making your own synths and user interfaces for controlling them!</w:t>
      </w:r>
    </w:p>
    <w:p w:rsidR="007E0D78" w:rsidRPr="007E0D78" w:rsidRDefault="007E0D78" w:rsidP="007E0D78">
      <w:pPr>
        <w:rPr>
          <w:lang w:val="en-GB"/>
        </w:rPr>
      </w:pPr>
      <w:r w:rsidRPr="007E0D78">
        <w:rPr>
          <w:lang w:val="en-GB"/>
        </w:rPr>
        <w:t>If it doesn't work right away:</w:t>
      </w:r>
    </w:p>
    <w:p w:rsidR="007E0D78" w:rsidRPr="00E86934" w:rsidRDefault="007E0D78" w:rsidP="007E0D78">
      <w:pPr>
        <w:numPr>
          <w:ilvl w:val="0"/>
          <w:numId w:val="10"/>
        </w:numPr>
        <w:rPr>
          <w:lang w:val="en-GB"/>
        </w:rPr>
      </w:pPr>
      <w:r w:rsidRPr="00E86934">
        <w:rPr>
          <w:lang w:val="en-GB"/>
        </w:rPr>
        <w:t>Make sure you graphics card and the installed drivers support OpenGL 2.0</w:t>
      </w:r>
      <w:r w:rsidRPr="00E86934">
        <w:rPr>
          <w:lang w:val="en-GB"/>
        </w:rPr>
        <w:tab/>
      </w:r>
    </w:p>
    <w:p w:rsidR="007E0D78" w:rsidRPr="00E86934" w:rsidRDefault="007E0D78" w:rsidP="007E0D78">
      <w:pPr>
        <w:numPr>
          <w:ilvl w:val="0"/>
          <w:numId w:val="10"/>
        </w:numPr>
        <w:jc w:val="both"/>
        <w:rPr>
          <w:lang w:val="en-GB"/>
        </w:rPr>
      </w:pPr>
      <w:r w:rsidRPr="00E86934">
        <w:rPr>
          <w:lang w:val="en-GB"/>
        </w:rPr>
        <w:t>Make sure the communication between the controller and Mother is not blocked by a firewall,</w:t>
      </w:r>
      <w:r w:rsidR="006130E1" w:rsidRPr="00E86934">
        <w:rPr>
          <w:lang w:val="en-GB"/>
        </w:rPr>
        <w:t xml:space="preserve"> </w:t>
      </w:r>
      <w:r w:rsidRPr="00E86934">
        <w:rPr>
          <w:lang w:val="en-GB"/>
        </w:rPr>
        <w:t>and that the network ports specified in Mother.ini are available.</w:t>
      </w:r>
      <w:r w:rsidR="00221230" w:rsidRPr="00E86934">
        <w:rPr>
          <w:lang w:val="en-GB"/>
        </w:rPr>
        <w:t xml:space="preserve"> If the ports cannot be opened, the console in the Processing IDE’s for the two sketches will contain messages alerting to the fact. If this is the case, </w:t>
      </w:r>
      <w:r w:rsidR="001B673B" w:rsidRPr="00E86934">
        <w:rPr>
          <w:lang w:val="en-GB"/>
        </w:rPr>
        <w:t xml:space="preserve">change the ports in the </w:t>
      </w:r>
      <w:proofErr w:type="spellStart"/>
      <w:r w:rsidR="001B673B" w:rsidRPr="00E86934">
        <w:rPr>
          <w:lang w:val="en-GB"/>
        </w:rPr>
        <w:lastRenderedPageBreak/>
        <w:t>MotherControllerExample</w:t>
      </w:r>
      <w:proofErr w:type="spellEnd"/>
      <w:r w:rsidR="001B673B" w:rsidRPr="00E86934">
        <w:rPr>
          <w:lang w:val="en-GB"/>
        </w:rPr>
        <w:t xml:space="preserve"> sketch, </w:t>
      </w:r>
      <w:r w:rsidR="003332F0" w:rsidRPr="00E86934">
        <w:rPr>
          <w:lang w:val="en-GB"/>
        </w:rPr>
        <w:t xml:space="preserve">and </w:t>
      </w:r>
      <w:r w:rsidR="00221230" w:rsidRPr="00E86934">
        <w:rPr>
          <w:lang w:val="en-GB"/>
        </w:rPr>
        <w:t>read the documentation below on how to edit the mother.ini file</w:t>
      </w:r>
      <w:r w:rsidR="001B673B" w:rsidRPr="00E86934">
        <w:rPr>
          <w:lang w:val="en-GB"/>
        </w:rPr>
        <w:t xml:space="preserve"> towards setting an unused port for Mother.</w:t>
      </w:r>
      <w:r w:rsidRPr="00E86934">
        <w:rPr>
          <w:lang w:val="en-GB"/>
        </w:rPr>
        <w:tab/>
      </w:r>
    </w:p>
    <w:p w:rsidR="007E0D78" w:rsidRPr="00B01966" w:rsidRDefault="007E0D78" w:rsidP="00221230">
      <w:pPr>
        <w:numPr>
          <w:ilvl w:val="0"/>
          <w:numId w:val="10"/>
        </w:numPr>
        <w:rPr>
          <w:lang w:val="en-GB"/>
        </w:rPr>
      </w:pPr>
      <w:r w:rsidRPr="007E0D78">
        <w:rPr>
          <w:lang w:val="en-GB"/>
        </w:rPr>
        <w:t>Post a question on the "Contributed Library Questions" section of the Processing forum :) Make sure to also send me a link to your thread at onar3d</w:t>
      </w:r>
      <w:r w:rsidR="006130E1">
        <w:rPr>
          <w:lang w:val="en-GB"/>
        </w:rPr>
        <w:t xml:space="preserve">, </w:t>
      </w:r>
      <w:proofErr w:type="gramStart"/>
      <w:r w:rsidR="006130E1">
        <w:rPr>
          <w:lang w:val="en-GB"/>
        </w:rPr>
        <w:t xml:space="preserve">at  </w:t>
      </w:r>
      <w:r w:rsidRPr="007E0D78">
        <w:rPr>
          <w:lang w:val="en-GB"/>
        </w:rPr>
        <w:t>hotmail.com</w:t>
      </w:r>
      <w:proofErr w:type="gramEnd"/>
      <w:r w:rsidR="006130E1">
        <w:rPr>
          <w:lang w:val="en-GB"/>
        </w:rPr>
        <w:t xml:space="preserve"> or at gmail.com</w:t>
      </w:r>
      <w:r w:rsidRPr="007E0D78">
        <w:rPr>
          <w:lang w:val="en-GB"/>
        </w:rPr>
        <w:t xml:space="preserve">, since I don't always check </w:t>
      </w:r>
      <w:r w:rsidR="00080374">
        <w:rPr>
          <w:lang w:val="en-GB"/>
        </w:rPr>
        <w:t>the Processing</w:t>
      </w:r>
      <w:r w:rsidRPr="007E0D78">
        <w:rPr>
          <w:lang w:val="en-GB"/>
        </w:rPr>
        <w:t xml:space="preserve"> forum.</w:t>
      </w:r>
    </w:p>
    <w:p w:rsidR="004D2B57" w:rsidRDefault="00F1315F" w:rsidP="009B120F">
      <w:pPr>
        <w:pStyle w:val="Heading1"/>
        <w:jc w:val="both"/>
        <w:rPr>
          <w:lang w:val="en-GB"/>
        </w:rPr>
      </w:pPr>
      <w:r>
        <w:rPr>
          <w:lang w:val="en-GB"/>
        </w:rPr>
        <w:t>Mother</w:t>
      </w:r>
      <w:r w:rsidR="00F266F4">
        <w:rPr>
          <w:lang w:val="en-GB"/>
        </w:rPr>
        <w:t xml:space="preserve"> </w:t>
      </w:r>
      <w:r w:rsidR="000977CD">
        <w:rPr>
          <w:lang w:val="en-GB"/>
        </w:rPr>
        <w:t>1.</w:t>
      </w:r>
      <w:r w:rsidR="00F266F4">
        <w:rPr>
          <w:lang w:val="en-GB"/>
        </w:rPr>
        <w:t>0</w:t>
      </w:r>
      <w:r>
        <w:rPr>
          <w:lang w:val="en-GB"/>
        </w:rPr>
        <w:t xml:space="preserve"> </w:t>
      </w:r>
      <w:r w:rsidR="00795373">
        <w:rPr>
          <w:lang w:val="en-GB"/>
        </w:rPr>
        <w:t>Usage instructions</w:t>
      </w:r>
    </w:p>
    <w:p w:rsidR="004D2B57" w:rsidRDefault="004D2B57" w:rsidP="009B120F">
      <w:pPr>
        <w:jc w:val="both"/>
        <w:rPr>
          <w:lang w:val="en-GB"/>
        </w:rPr>
      </w:pPr>
      <w:r>
        <w:rPr>
          <w:lang w:val="en-GB"/>
        </w:rPr>
        <w:t>Mother is a standalone host</w:t>
      </w:r>
      <w:r w:rsidR="006B08AD">
        <w:rPr>
          <w:lang w:val="en-GB"/>
        </w:rPr>
        <w:t xml:space="preserve"> application</w:t>
      </w:r>
      <w:r>
        <w:rPr>
          <w:lang w:val="en-GB"/>
        </w:rPr>
        <w:t xml:space="preserve"> for running multiple </w:t>
      </w:r>
      <w:r w:rsidR="00F55599">
        <w:rPr>
          <w:lang w:val="en-GB"/>
        </w:rPr>
        <w:t>P</w:t>
      </w:r>
      <w:r>
        <w:rPr>
          <w:lang w:val="en-GB"/>
        </w:rPr>
        <w:t>rocessing sketches in parallel, and mixing their output</w:t>
      </w:r>
      <w:r w:rsidR="00541C17">
        <w:rPr>
          <w:lang w:val="en-GB"/>
        </w:rPr>
        <w:t>,</w:t>
      </w:r>
      <w:r>
        <w:rPr>
          <w:lang w:val="en-GB"/>
        </w:rPr>
        <w:t xml:space="preserve"> in a manner analogous to </w:t>
      </w:r>
      <w:proofErr w:type="spellStart"/>
      <w:r>
        <w:rPr>
          <w:lang w:val="en-GB"/>
        </w:rPr>
        <w:t>VJing</w:t>
      </w:r>
      <w:proofErr w:type="spellEnd"/>
      <w:r>
        <w:rPr>
          <w:lang w:val="en-GB"/>
        </w:rPr>
        <w:t>.</w:t>
      </w:r>
      <w:r w:rsidR="00D727B7">
        <w:rPr>
          <w:lang w:val="en-GB"/>
        </w:rPr>
        <w:t xml:space="preserve"> Version </w:t>
      </w:r>
      <w:r w:rsidR="00572A35">
        <w:rPr>
          <w:lang w:val="en-GB"/>
        </w:rPr>
        <w:t>1.</w:t>
      </w:r>
      <w:r w:rsidR="00D727B7">
        <w:rPr>
          <w:lang w:val="en-GB"/>
        </w:rPr>
        <w:t>0</w:t>
      </w:r>
      <w:r w:rsidR="002F3688">
        <w:rPr>
          <w:lang w:val="en-GB"/>
        </w:rPr>
        <w:t xml:space="preserve"> has been tested with processing version</w:t>
      </w:r>
      <w:r w:rsidR="00D727B7">
        <w:rPr>
          <w:lang w:val="en-GB"/>
        </w:rPr>
        <w:t xml:space="preserve"> </w:t>
      </w:r>
      <w:r w:rsidR="00572A35">
        <w:rPr>
          <w:lang w:val="en-GB"/>
        </w:rPr>
        <w:t>2.0.</w:t>
      </w:r>
      <w:r w:rsidR="00D727B7">
        <w:rPr>
          <w:lang w:val="en-GB"/>
        </w:rPr>
        <w:t>1</w:t>
      </w:r>
      <w:r w:rsidR="002F3688">
        <w:rPr>
          <w:lang w:val="en-GB"/>
        </w:rPr>
        <w:t>, and might not work with sketches exported with earlier/later versions of Processing.</w:t>
      </w:r>
    </w:p>
    <w:p w:rsidR="00541C17" w:rsidRDefault="00AD7A82" w:rsidP="009B120F">
      <w:pPr>
        <w:jc w:val="both"/>
        <w:rPr>
          <w:lang w:val="en-GB"/>
        </w:rPr>
      </w:pPr>
      <w:r>
        <w:rPr>
          <w:lang w:val="en-GB"/>
        </w:rPr>
        <w:t>For a Processing sketch to be compatible, it needs to have been built using the Foetus library provided.</w:t>
      </w:r>
    </w:p>
    <w:p w:rsidR="000949B7" w:rsidRPr="004D2B57" w:rsidRDefault="00210555" w:rsidP="009B120F">
      <w:pPr>
        <w:jc w:val="both"/>
        <w:rPr>
          <w:lang w:val="en-GB"/>
        </w:rPr>
      </w:pPr>
      <w:r>
        <w:rPr>
          <w:lang w:val="en-GB"/>
        </w:rPr>
        <w:t>Diagrammatically (and this will be better explained further in this text), t</w:t>
      </w:r>
      <w:r w:rsidR="00035686">
        <w:rPr>
          <w:lang w:val="en-GB"/>
        </w:rPr>
        <w:t xml:space="preserve">o create a synth for use with Mother, use the Foetus library, export </w:t>
      </w:r>
      <w:r w:rsidR="00785C70">
        <w:rPr>
          <w:lang w:val="en-GB"/>
        </w:rPr>
        <w:t>your synth</w:t>
      </w:r>
      <w:r w:rsidR="00035686">
        <w:rPr>
          <w:lang w:val="en-GB"/>
        </w:rPr>
        <w:t xml:space="preserve"> from the processing environment</w:t>
      </w:r>
      <w:r w:rsidR="00785C70">
        <w:rPr>
          <w:lang w:val="en-GB"/>
        </w:rPr>
        <w:t xml:space="preserve"> (File-&gt;Export Application)</w:t>
      </w:r>
      <w:r w:rsidR="00035686">
        <w:rPr>
          <w:lang w:val="en-GB"/>
        </w:rPr>
        <w:t>, and place the</w:t>
      </w:r>
      <w:r w:rsidR="008C064C">
        <w:rPr>
          <w:lang w:val="en-GB"/>
        </w:rPr>
        <w:t xml:space="preserve"> </w:t>
      </w:r>
      <w:r w:rsidR="008D55A4">
        <w:rPr>
          <w:lang w:val="en-GB"/>
        </w:rPr>
        <w:t>“</w:t>
      </w:r>
      <w:r w:rsidR="008C064C">
        <w:rPr>
          <w:lang w:val="en-GB"/>
        </w:rPr>
        <w:t>yourSketch</w:t>
      </w:r>
      <w:r w:rsidR="00035686">
        <w:rPr>
          <w:lang w:val="en-GB"/>
        </w:rPr>
        <w:t>.jar</w:t>
      </w:r>
      <w:r w:rsidR="008D55A4">
        <w:rPr>
          <w:lang w:val="en-GB"/>
        </w:rPr>
        <w:t>”</w:t>
      </w:r>
      <w:r w:rsidR="00035686">
        <w:rPr>
          <w:lang w:val="en-GB"/>
        </w:rPr>
        <w:t xml:space="preserve"> file</w:t>
      </w:r>
      <w:r w:rsidR="000C50FB">
        <w:rPr>
          <w:lang w:val="en-GB"/>
        </w:rPr>
        <w:t xml:space="preserve"> found in the folder</w:t>
      </w:r>
      <w:r w:rsidR="00785C70">
        <w:rPr>
          <w:lang w:val="en-GB"/>
        </w:rPr>
        <w:t xml:space="preserve"> “</w:t>
      </w:r>
      <w:proofErr w:type="spellStart"/>
      <w:r w:rsidR="00785C70" w:rsidRPr="00785C70">
        <w:rPr>
          <w:lang w:val="en-GB"/>
        </w:rPr>
        <w:t>application.windows</w:t>
      </w:r>
      <w:r w:rsidR="00785C70">
        <w:rPr>
          <w:lang w:val="en-GB"/>
        </w:rPr>
        <w:t>XX</w:t>
      </w:r>
      <w:proofErr w:type="spellEnd"/>
      <w:r w:rsidR="006D4968">
        <w:rPr>
          <w:lang w:val="en-GB"/>
        </w:rPr>
        <w:t>/</w:t>
      </w:r>
      <w:r w:rsidR="00785C70" w:rsidRPr="00785C70">
        <w:rPr>
          <w:lang w:val="en-GB"/>
        </w:rPr>
        <w:t>lib</w:t>
      </w:r>
      <w:r w:rsidR="006D4968">
        <w:rPr>
          <w:lang w:val="en-GB"/>
        </w:rPr>
        <w:t>/</w:t>
      </w:r>
      <w:r w:rsidR="00785C70">
        <w:rPr>
          <w:lang w:val="en-GB"/>
        </w:rPr>
        <w:t>”</w:t>
      </w:r>
      <w:r w:rsidR="000949B7">
        <w:rPr>
          <w:lang w:val="en-GB"/>
        </w:rPr>
        <w:t>,</w:t>
      </w:r>
      <w:r w:rsidR="00035686">
        <w:rPr>
          <w:lang w:val="en-GB"/>
        </w:rPr>
        <w:t xml:space="preserve"> and the .jar files of any libraries used, in the synth folder specified in the </w:t>
      </w:r>
      <w:r w:rsidR="00744F06">
        <w:rPr>
          <w:lang w:val="en-GB"/>
        </w:rPr>
        <w:t>mother</w:t>
      </w:r>
      <w:r w:rsidR="00035686">
        <w:rPr>
          <w:lang w:val="en-GB"/>
        </w:rPr>
        <w:t>.ini file.</w:t>
      </w:r>
      <w:r w:rsidR="008C064C">
        <w:rPr>
          <w:lang w:val="en-GB"/>
        </w:rPr>
        <w:t xml:space="preserve"> The default folders for this use are ./data/Synths</w:t>
      </w:r>
      <w:r w:rsidR="00D32740">
        <w:rPr>
          <w:lang w:val="en-GB"/>
        </w:rPr>
        <w:t>/</w:t>
      </w:r>
      <w:r w:rsidR="008C064C">
        <w:rPr>
          <w:lang w:val="en-GB"/>
        </w:rPr>
        <w:t>, and ./data/Synths/libraries</w:t>
      </w:r>
      <w:r w:rsidR="00D32740">
        <w:rPr>
          <w:lang w:val="en-GB"/>
        </w:rPr>
        <w:t>/</w:t>
      </w:r>
      <w:r w:rsidR="008C064C">
        <w:rPr>
          <w:lang w:val="en-GB"/>
        </w:rPr>
        <w:t xml:space="preserve"> respectively</w:t>
      </w:r>
      <w:r w:rsidR="007256BD">
        <w:rPr>
          <w:lang w:val="en-GB"/>
        </w:rPr>
        <w:t xml:space="preserve">, within the data folder of the </w:t>
      </w:r>
      <w:proofErr w:type="spellStart"/>
      <w:r w:rsidR="007256BD">
        <w:rPr>
          <w:lang w:val="en-GB"/>
        </w:rPr>
        <w:t>MotherDelivery</w:t>
      </w:r>
      <w:proofErr w:type="spellEnd"/>
      <w:r w:rsidR="007256BD">
        <w:rPr>
          <w:lang w:val="en-GB"/>
        </w:rPr>
        <w:t xml:space="preserve"> sketch.</w:t>
      </w:r>
      <w:r w:rsidR="006138E4">
        <w:rPr>
          <w:lang w:val="en-GB"/>
        </w:rPr>
        <w:t xml:space="preserve"> Further instructions on how to create a synth for use with Mother follow in a separate section.</w:t>
      </w:r>
    </w:p>
    <w:p w:rsidR="004A11B0" w:rsidRDefault="004A11B0" w:rsidP="009B120F">
      <w:pPr>
        <w:pStyle w:val="Heading2"/>
        <w:jc w:val="both"/>
        <w:rPr>
          <w:lang w:val="en-GB"/>
        </w:rPr>
      </w:pPr>
      <w:r>
        <w:rPr>
          <w:lang w:val="en-GB"/>
        </w:rPr>
        <w:t>Start-up settings for Mother:</w:t>
      </w:r>
    </w:p>
    <w:p w:rsidR="002978AE" w:rsidRDefault="002978AE" w:rsidP="00BB36D6">
      <w:pPr>
        <w:spacing w:after="0" w:line="240" w:lineRule="auto"/>
        <w:jc w:val="both"/>
        <w:rPr>
          <w:lang w:val="en-GB"/>
        </w:rPr>
      </w:pPr>
      <w:r>
        <w:rPr>
          <w:lang w:val="en-GB"/>
        </w:rPr>
        <w:t>In the m</w:t>
      </w:r>
      <w:r w:rsidR="00744F06">
        <w:rPr>
          <w:lang w:val="en-GB"/>
        </w:rPr>
        <w:t>other</w:t>
      </w:r>
      <w:r>
        <w:rPr>
          <w:lang w:val="en-GB"/>
        </w:rPr>
        <w:t>.ini file, located in the same folder as the Mother executable, the following start</w:t>
      </w:r>
      <w:r w:rsidR="00F4185C">
        <w:rPr>
          <w:lang w:val="en-GB"/>
        </w:rPr>
        <w:t>-up parameters can be specified. # denotes a comment.</w:t>
      </w:r>
      <w:r w:rsidR="00D20FAB">
        <w:rPr>
          <w:lang w:val="en-GB"/>
        </w:rPr>
        <w:t xml:space="preserve"> Make sure to write all lines without any spaces!</w:t>
      </w:r>
    </w:p>
    <w:p w:rsidR="00BB36D6" w:rsidRDefault="00BB36D6"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This</w:t>
      </w:r>
      <w:proofErr w:type="gramEnd"/>
      <w:r>
        <w:rPr>
          <w:rFonts w:ascii="Consolas" w:hAnsi="Consolas" w:cs="Consolas"/>
          <w:sz w:val="20"/>
          <w:szCs w:val="20"/>
        </w:rPr>
        <w:t xml:space="preserve"> is where the host looks for the synth jar files.</w:t>
      </w:r>
    </w:p>
    <w:p w:rsidR="00BB36D6"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the</w:t>
      </w:r>
      <w:proofErr w:type="gramEnd"/>
      <w:r>
        <w:rPr>
          <w:rFonts w:ascii="Consolas" w:hAnsi="Consolas" w:cs="Consolas"/>
          <w:sz w:val="20"/>
          <w:szCs w:val="20"/>
        </w:rPr>
        <w:t xml:space="preserve"> folder you point to needs to also include two subfolders, "data" and </w:t>
      </w:r>
    </w:p>
    <w:p w:rsidR="008952B4" w:rsidRDefault="00BB36D6" w:rsidP="00BB36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 xml:space="preserve"># </w:t>
      </w:r>
      <w:r w:rsidR="008952B4">
        <w:rPr>
          <w:rFonts w:ascii="Consolas" w:hAnsi="Consolas" w:cs="Consolas"/>
          <w:sz w:val="20"/>
          <w:szCs w:val="20"/>
        </w:rPr>
        <w:t>"libraries".</w:t>
      </w:r>
      <w:proofErr w:type="gramEnd"/>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So</w:t>
      </w:r>
      <w:proofErr w:type="gramEnd"/>
      <w:r>
        <w:rPr>
          <w:rFonts w:ascii="Consolas" w:hAnsi="Consolas" w:cs="Consolas"/>
          <w:sz w:val="20"/>
          <w:szCs w:val="20"/>
        </w:rPr>
        <w:t xml:space="preserve"> if you keep your synths in "X:\\Synths", you also need to create folders</w:t>
      </w:r>
    </w:p>
    <w:p w:rsidR="008952B4" w:rsidRDefault="008952B4" w:rsidP="00BB36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 "X:\\Synths\\data", and "X:\\Synths\\libraries".</w:t>
      </w:r>
      <w:proofErr w:type="gramEnd"/>
    </w:p>
    <w:p w:rsidR="008952B4" w:rsidRDefault="008952B4" w:rsidP="00BB36D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UseCustomSynthFolder</w:t>
      </w:r>
      <w:proofErr w:type="spellEnd"/>
      <w:r>
        <w:rPr>
          <w:rFonts w:ascii="Consolas" w:hAnsi="Consolas" w:cs="Consolas"/>
          <w:sz w:val="20"/>
          <w:szCs w:val="20"/>
        </w:rPr>
        <w:t>=0;</w:t>
      </w:r>
    </w:p>
    <w:p w:rsidR="008952B4" w:rsidRDefault="008952B4" w:rsidP="00BB36D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SynthFolder</w:t>
      </w:r>
      <w:proofErr w:type="spellEnd"/>
      <w:r>
        <w:rPr>
          <w:rFonts w:ascii="Consolas" w:hAnsi="Consolas" w:cs="Consolas"/>
          <w:sz w:val="20"/>
          <w:szCs w:val="20"/>
        </w:rPr>
        <w:t>=X:\\</w:t>
      </w:r>
      <w:proofErr w:type="spellStart"/>
      <w:r>
        <w:rPr>
          <w:rFonts w:ascii="Consolas" w:hAnsi="Consolas" w:cs="Consolas"/>
          <w:sz w:val="20"/>
          <w:szCs w:val="20"/>
        </w:rPr>
        <w:t>PortableApps</w:t>
      </w:r>
      <w:proofErr w:type="spellEnd"/>
      <w:r>
        <w:rPr>
          <w:rFonts w:ascii="Consolas" w:hAnsi="Consolas" w:cs="Consolas"/>
          <w:sz w:val="20"/>
          <w:szCs w:val="20"/>
        </w:rPr>
        <w:t>\\Lumia_Synths_P2.0;</w:t>
      </w:r>
    </w:p>
    <w:p w:rsidR="008952B4" w:rsidRDefault="008952B4"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Here the IP address of the OSC controller is specified.</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IP=127.0.0.1;</w:t>
      </w:r>
    </w:p>
    <w:p w:rsidR="00BC4C4A" w:rsidRDefault="00BC4C4A"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The</w:t>
      </w:r>
      <w:proofErr w:type="gramEnd"/>
      <w:r>
        <w:rPr>
          <w:rFonts w:ascii="Consolas" w:hAnsi="Consolas" w:cs="Consolas"/>
          <w:sz w:val="20"/>
          <w:szCs w:val="20"/>
        </w:rPr>
        <w:t xml:space="preserve"> port on which the host receives OSC messages.</w:t>
      </w:r>
    </w:p>
    <w:p w:rsidR="008952B4" w:rsidRDefault="008952B4" w:rsidP="00BB36D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osc_receive_port</w:t>
      </w:r>
      <w:proofErr w:type="spellEnd"/>
      <w:r>
        <w:rPr>
          <w:rFonts w:ascii="Consolas" w:hAnsi="Consolas" w:cs="Consolas"/>
          <w:sz w:val="20"/>
          <w:szCs w:val="20"/>
        </w:rPr>
        <w:t>=7000;</w:t>
      </w:r>
    </w:p>
    <w:p w:rsidR="00BC4C4A" w:rsidRDefault="00BC4C4A"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The</w:t>
      </w:r>
      <w:proofErr w:type="gramEnd"/>
      <w:r>
        <w:rPr>
          <w:rFonts w:ascii="Consolas" w:hAnsi="Consolas" w:cs="Consolas"/>
          <w:sz w:val="20"/>
          <w:szCs w:val="20"/>
        </w:rPr>
        <w:t xml:space="preserve"> port to which the host sends OSC messages.</w:t>
      </w:r>
    </w:p>
    <w:p w:rsidR="008952B4" w:rsidRDefault="008952B4" w:rsidP="00BB36D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osc_send_port</w:t>
      </w:r>
      <w:proofErr w:type="spellEnd"/>
      <w:r>
        <w:rPr>
          <w:rFonts w:ascii="Consolas" w:hAnsi="Consolas" w:cs="Consolas"/>
          <w:sz w:val="20"/>
          <w:szCs w:val="20"/>
        </w:rPr>
        <w:t>=5432;</w:t>
      </w:r>
    </w:p>
    <w:p w:rsidR="00BC4C4A" w:rsidRDefault="00BC4C4A"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If</w:t>
      </w:r>
      <w:proofErr w:type="gramEnd"/>
      <w:r>
        <w:rPr>
          <w:rFonts w:ascii="Consolas" w:hAnsi="Consolas" w:cs="Consolas"/>
          <w:sz w:val="20"/>
          <w:szCs w:val="20"/>
        </w:rPr>
        <w:t xml:space="preserve"> the host should run in </w:t>
      </w:r>
      <w:proofErr w:type="spellStart"/>
      <w:r>
        <w:rPr>
          <w:rFonts w:ascii="Consolas" w:hAnsi="Consolas" w:cs="Consolas"/>
          <w:sz w:val="20"/>
          <w:szCs w:val="20"/>
        </w:rPr>
        <w:t>fullscreen</w:t>
      </w:r>
      <w:proofErr w:type="spellEnd"/>
      <w:r>
        <w:rPr>
          <w:rFonts w:ascii="Consolas" w:hAnsi="Consolas" w:cs="Consolas"/>
          <w:sz w:val="20"/>
          <w:szCs w:val="20"/>
        </w:rPr>
        <w:t xml:space="preserve">, set this parameter to 1. </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roofErr w:type="gramStart"/>
      <w:r>
        <w:rPr>
          <w:rFonts w:ascii="Consolas" w:hAnsi="Consolas" w:cs="Consolas"/>
          <w:sz w:val="20"/>
          <w:szCs w:val="20"/>
        </w:rPr>
        <w:t>For</w:t>
      </w:r>
      <w:proofErr w:type="gramEnd"/>
      <w:r>
        <w:rPr>
          <w:rFonts w:ascii="Consolas" w:hAnsi="Consolas" w:cs="Consolas"/>
          <w:sz w:val="20"/>
          <w:szCs w:val="20"/>
        </w:rPr>
        <w:t xml:space="preserve"> windowed mode set the parameter to 0.</w:t>
      </w:r>
    </w:p>
    <w:p w:rsidR="008952B4" w:rsidRDefault="008952B4" w:rsidP="00BB36D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FullScreen</w:t>
      </w:r>
      <w:proofErr w:type="spellEnd"/>
      <w:r>
        <w:rPr>
          <w:rFonts w:ascii="Consolas" w:hAnsi="Consolas" w:cs="Consolas"/>
          <w:sz w:val="20"/>
          <w:szCs w:val="20"/>
        </w:rPr>
        <w:t>=0;</w:t>
      </w:r>
    </w:p>
    <w:p w:rsidR="00BC4C4A" w:rsidRDefault="00BC4C4A"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 secondary display output to use when in </w:t>
      </w:r>
      <w:proofErr w:type="spellStart"/>
      <w:r>
        <w:rPr>
          <w:rFonts w:ascii="Consolas" w:hAnsi="Consolas" w:cs="Consolas"/>
          <w:sz w:val="20"/>
          <w:szCs w:val="20"/>
        </w:rPr>
        <w:t>fullscreen</w:t>
      </w:r>
      <w:proofErr w:type="spellEnd"/>
      <w:r>
        <w:rPr>
          <w:rFonts w:ascii="Consolas" w:hAnsi="Consolas" w:cs="Consolas"/>
          <w:sz w:val="20"/>
          <w:szCs w:val="20"/>
        </w:rPr>
        <w:t xml:space="preserve"> mode.</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 primary display, </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1: secondary display.</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w:t>
      </w:r>
      <w:proofErr w:type="gramEnd"/>
      <w:r>
        <w:rPr>
          <w:rFonts w:ascii="Consolas" w:hAnsi="Consolas" w:cs="Consolas"/>
          <w:sz w:val="20"/>
          <w:szCs w:val="20"/>
        </w:rPr>
        <w:t>: n-</w:t>
      </w:r>
      <w:proofErr w:type="spellStart"/>
      <w:r>
        <w:rPr>
          <w:rFonts w:ascii="Consolas" w:hAnsi="Consolas" w:cs="Consolas"/>
          <w:sz w:val="20"/>
          <w:szCs w:val="20"/>
        </w:rPr>
        <w:t>th</w:t>
      </w:r>
      <w:proofErr w:type="spellEnd"/>
      <w:r>
        <w:rPr>
          <w:rFonts w:ascii="Consolas" w:hAnsi="Consolas" w:cs="Consolas"/>
          <w:sz w:val="20"/>
          <w:szCs w:val="20"/>
        </w:rPr>
        <w:t xml:space="preserve"> display (untested).</w:t>
      </w:r>
    </w:p>
    <w:p w:rsidR="008952B4" w:rsidRDefault="008952B4" w:rsidP="00BB36D6">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sz w:val="20"/>
          <w:szCs w:val="20"/>
        </w:rPr>
        <w:t>outputScreen</w:t>
      </w:r>
      <w:proofErr w:type="spellEnd"/>
      <w:r>
        <w:rPr>
          <w:rFonts w:ascii="Consolas" w:hAnsi="Consolas" w:cs="Consolas"/>
          <w:sz w:val="20"/>
          <w:szCs w:val="20"/>
        </w:rPr>
        <w:t>=</w:t>
      </w:r>
      <w:proofErr w:type="gramEnd"/>
      <w:r>
        <w:rPr>
          <w:rFonts w:ascii="Consolas" w:hAnsi="Consolas" w:cs="Consolas"/>
          <w:sz w:val="20"/>
          <w:szCs w:val="20"/>
        </w:rPr>
        <w:t>0;</w:t>
      </w:r>
    </w:p>
    <w:p w:rsidR="00BC4C4A" w:rsidRDefault="00BC4C4A"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screenSize</w:t>
      </w:r>
      <w:proofErr w:type="spellEnd"/>
      <w:r>
        <w:rPr>
          <w:rFonts w:ascii="Consolas" w:hAnsi="Consolas" w:cs="Consolas"/>
          <w:sz w:val="20"/>
          <w:szCs w:val="20"/>
        </w:rPr>
        <w:t>=</w:t>
      </w:r>
      <w:proofErr w:type="gramEnd"/>
      <w:r>
        <w:rPr>
          <w:rFonts w:ascii="Consolas" w:hAnsi="Consolas" w:cs="Consolas"/>
          <w:sz w:val="20"/>
          <w:szCs w:val="20"/>
        </w:rPr>
        <w:t>3360,1050;</w:t>
      </w:r>
    </w:p>
    <w:p w:rsidR="008952B4" w:rsidRDefault="008952B4" w:rsidP="00BB36D6">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sz w:val="20"/>
          <w:szCs w:val="20"/>
        </w:rPr>
        <w:t>screenSize</w:t>
      </w:r>
      <w:proofErr w:type="spellEnd"/>
      <w:r>
        <w:rPr>
          <w:rFonts w:ascii="Consolas" w:hAnsi="Consolas" w:cs="Consolas"/>
          <w:sz w:val="20"/>
          <w:szCs w:val="20"/>
        </w:rPr>
        <w:t>=</w:t>
      </w:r>
      <w:proofErr w:type="gramEnd"/>
      <w:r>
        <w:rPr>
          <w:rFonts w:ascii="Consolas" w:hAnsi="Consolas" w:cs="Consolas"/>
          <w:sz w:val="20"/>
          <w:szCs w:val="20"/>
        </w:rPr>
        <w:t>800,600;</w:t>
      </w:r>
    </w:p>
    <w:p w:rsidR="00BC4C4A" w:rsidRDefault="00BC4C4A"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Framerate</w:t>
      </w:r>
      <w:proofErr w:type="spellEnd"/>
      <w:r>
        <w:rPr>
          <w:rFonts w:ascii="Consolas" w:hAnsi="Consolas" w:cs="Consolas"/>
          <w:sz w:val="20"/>
          <w:szCs w:val="20"/>
        </w:rPr>
        <w:t>:</w:t>
      </w:r>
    </w:p>
    <w:p w:rsidR="008952B4" w:rsidRDefault="008952B4" w:rsidP="00BB36D6">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sz w:val="20"/>
          <w:szCs w:val="20"/>
        </w:rPr>
        <w:t>frameRate</w:t>
      </w:r>
      <w:proofErr w:type="spellEnd"/>
      <w:r>
        <w:rPr>
          <w:rFonts w:ascii="Consolas" w:hAnsi="Consolas" w:cs="Consolas"/>
          <w:sz w:val="20"/>
          <w:szCs w:val="20"/>
        </w:rPr>
        <w:t>=</w:t>
      </w:r>
      <w:proofErr w:type="gramEnd"/>
      <w:r>
        <w:rPr>
          <w:rFonts w:ascii="Consolas" w:hAnsi="Consolas" w:cs="Consolas"/>
          <w:sz w:val="20"/>
          <w:szCs w:val="20"/>
        </w:rPr>
        <w:t>24;</w:t>
      </w:r>
    </w:p>
    <w:p w:rsidR="00BC4C4A" w:rsidRDefault="00BC4C4A" w:rsidP="00BB36D6">
      <w:pPr>
        <w:autoSpaceDE w:val="0"/>
        <w:autoSpaceDN w:val="0"/>
        <w:adjustRightInd w:val="0"/>
        <w:spacing w:after="0" w:line="240" w:lineRule="auto"/>
        <w:rPr>
          <w:rFonts w:ascii="Consolas" w:hAnsi="Consolas" w:cs="Consolas"/>
          <w:sz w:val="20"/>
          <w:szCs w:val="20"/>
        </w:rPr>
      </w:pP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Path for storing screen captures:</w:t>
      </w:r>
    </w:p>
    <w:p w:rsidR="008952B4" w:rsidRDefault="008952B4" w:rsidP="00BB36D6">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sz w:val="20"/>
          <w:szCs w:val="20"/>
        </w:rPr>
        <w:t>imagePath</w:t>
      </w:r>
      <w:proofErr w:type="spellEnd"/>
      <w:r>
        <w:rPr>
          <w:rFonts w:ascii="Consolas" w:hAnsi="Consolas" w:cs="Consolas"/>
          <w:sz w:val="20"/>
          <w:szCs w:val="20"/>
        </w:rPr>
        <w:t>=</w:t>
      </w:r>
      <w:proofErr w:type="gramEnd"/>
      <w:r>
        <w:rPr>
          <w:rFonts w:ascii="Consolas" w:hAnsi="Consolas" w:cs="Consolas"/>
          <w:sz w:val="20"/>
          <w:szCs w:val="20"/>
        </w:rPr>
        <w:t>D:\\</w:t>
      </w:r>
      <w:proofErr w:type="spellStart"/>
      <w:r>
        <w:rPr>
          <w:rFonts w:ascii="Consolas" w:hAnsi="Consolas" w:cs="Consolas"/>
          <w:sz w:val="20"/>
          <w:szCs w:val="20"/>
        </w:rPr>
        <w:t>ML_Grabs</w:t>
      </w:r>
      <w:proofErr w:type="spellEnd"/>
      <w:r>
        <w:rPr>
          <w:rFonts w:ascii="Consolas" w:hAnsi="Consolas" w:cs="Consolas"/>
          <w:sz w:val="20"/>
          <w:szCs w:val="20"/>
        </w:rPr>
        <w:t>\;</w:t>
      </w:r>
    </w:p>
    <w:p w:rsidR="00BC4C4A" w:rsidRDefault="00BC4C4A" w:rsidP="00BB36D6">
      <w:pPr>
        <w:autoSpaceDE w:val="0"/>
        <w:autoSpaceDN w:val="0"/>
        <w:adjustRightInd w:val="0"/>
        <w:spacing w:after="0" w:line="240" w:lineRule="auto"/>
        <w:rPr>
          <w:rFonts w:ascii="Consolas" w:hAnsi="Consolas" w:cs="Consolas"/>
          <w:sz w:val="20"/>
          <w:szCs w:val="20"/>
        </w:rPr>
      </w:pPr>
    </w:p>
    <w:p w:rsidR="00BB36D6" w:rsidRDefault="008952B4" w:rsidP="00BB36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 Fraction of running speed.</w:t>
      </w:r>
      <w:proofErr w:type="gramEnd"/>
      <w:r>
        <w:rPr>
          <w:rFonts w:ascii="Consolas" w:hAnsi="Consolas" w:cs="Consolas"/>
          <w:sz w:val="20"/>
          <w:szCs w:val="20"/>
        </w:rPr>
        <w:t xml:space="preserve"> So if </w:t>
      </w:r>
      <w:proofErr w:type="spellStart"/>
      <w:r>
        <w:rPr>
          <w:rFonts w:ascii="Consolas" w:hAnsi="Consolas" w:cs="Consolas"/>
          <w:sz w:val="20"/>
          <w:szCs w:val="20"/>
        </w:rPr>
        <w:t>framerate</w:t>
      </w:r>
      <w:proofErr w:type="spellEnd"/>
      <w:r>
        <w:rPr>
          <w:rFonts w:ascii="Consolas" w:hAnsi="Consolas" w:cs="Consolas"/>
          <w:sz w:val="20"/>
          <w:szCs w:val="20"/>
        </w:rPr>
        <w:t xml:space="preserve"> is 30, and fraction is 5, the </w:t>
      </w:r>
    </w:p>
    <w:p w:rsidR="008952B4" w:rsidRDefault="00BB36D6"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sidR="008952B4">
        <w:rPr>
          <w:rFonts w:ascii="Consolas" w:hAnsi="Consolas" w:cs="Consolas"/>
          <w:sz w:val="20"/>
          <w:szCs w:val="20"/>
        </w:rPr>
        <w:t>actual</w:t>
      </w:r>
      <w:proofErr w:type="gramEnd"/>
      <w:r w:rsidR="008952B4">
        <w:rPr>
          <w:rFonts w:ascii="Consolas" w:hAnsi="Consolas" w:cs="Consolas"/>
          <w:sz w:val="20"/>
          <w:szCs w:val="20"/>
        </w:rPr>
        <w:t xml:space="preserve"> </w:t>
      </w:r>
      <w:proofErr w:type="spellStart"/>
      <w:r w:rsidR="008952B4">
        <w:rPr>
          <w:rFonts w:ascii="Consolas" w:hAnsi="Consolas" w:cs="Consolas"/>
          <w:sz w:val="20"/>
          <w:szCs w:val="20"/>
        </w:rPr>
        <w:t>framerate</w:t>
      </w:r>
      <w:proofErr w:type="spellEnd"/>
      <w:r w:rsidR="008952B4">
        <w:rPr>
          <w:rFonts w:ascii="Consolas" w:hAnsi="Consolas" w:cs="Consolas"/>
          <w:sz w:val="20"/>
          <w:szCs w:val="20"/>
        </w:rPr>
        <w:t xml:space="preserve"> will be 6 fps.</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This</w:t>
      </w:r>
      <w:proofErr w:type="gramEnd"/>
      <w:r>
        <w:rPr>
          <w:rFonts w:ascii="Consolas" w:hAnsi="Consolas" w:cs="Consolas"/>
          <w:sz w:val="20"/>
          <w:szCs w:val="20"/>
        </w:rPr>
        <w:t xml:space="preserve"> is useful when running mother in non-</w:t>
      </w:r>
      <w:proofErr w:type="spellStart"/>
      <w:r>
        <w:rPr>
          <w:rFonts w:ascii="Consolas" w:hAnsi="Consolas" w:cs="Consolas"/>
          <w:sz w:val="20"/>
          <w:szCs w:val="20"/>
        </w:rPr>
        <w:t>realtime</w:t>
      </w:r>
      <w:proofErr w:type="spellEnd"/>
      <w:r>
        <w:rPr>
          <w:rFonts w:ascii="Consolas" w:hAnsi="Consolas" w:cs="Consolas"/>
          <w:sz w:val="20"/>
          <w:szCs w:val="20"/>
        </w:rPr>
        <w:t xml:space="preserve">, and recording the output </w:t>
      </w:r>
      <w:r w:rsidR="00BC4C4A">
        <w:rPr>
          <w:rFonts w:ascii="Consolas" w:hAnsi="Consolas" w:cs="Consolas"/>
          <w:sz w:val="20"/>
          <w:szCs w:val="20"/>
        </w:rPr>
        <w:t xml:space="preserve"># </w:t>
      </w:r>
      <w:r>
        <w:rPr>
          <w:rFonts w:ascii="Consolas" w:hAnsi="Consolas" w:cs="Consolas"/>
          <w:sz w:val="20"/>
          <w:szCs w:val="20"/>
        </w:rPr>
        <w:t>to image files.</w:t>
      </w:r>
    </w:p>
    <w:p w:rsidR="00BB36D6"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The</w:t>
      </w:r>
      <w:proofErr w:type="gramEnd"/>
      <w:r>
        <w:rPr>
          <w:rFonts w:ascii="Consolas" w:hAnsi="Consolas" w:cs="Consolas"/>
          <w:sz w:val="20"/>
          <w:szCs w:val="20"/>
        </w:rPr>
        <w:t xml:space="preserve"> fraction value is then used to adjust timing calculations so that the </w:t>
      </w:r>
    </w:p>
    <w:p w:rsidR="00BB36D6" w:rsidRDefault="00BB36D6" w:rsidP="00BB36D6">
      <w:pPr>
        <w:spacing w:after="0" w:line="240" w:lineRule="auto"/>
      </w:pPr>
      <w:r>
        <w:br w:type="page"/>
      </w:r>
    </w:p>
    <w:p w:rsidR="008952B4" w:rsidRDefault="00BB36D6"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r w:rsidR="008952B4">
        <w:rPr>
          <w:rFonts w:ascii="Consolas" w:hAnsi="Consolas" w:cs="Consolas"/>
          <w:sz w:val="20"/>
          <w:szCs w:val="20"/>
        </w:rPr>
        <w:t>rendered sequence corresponds perfectly</w:t>
      </w:r>
    </w:p>
    <w:p w:rsidR="008952B4" w:rsidRDefault="008952B4" w:rsidP="00BB36D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w:t>
      </w:r>
      <w:proofErr w:type="gramEnd"/>
      <w:r>
        <w:rPr>
          <w:rFonts w:ascii="Consolas" w:hAnsi="Consolas" w:cs="Consolas"/>
          <w:sz w:val="20"/>
          <w:szCs w:val="20"/>
        </w:rPr>
        <w:t xml:space="preserve"> what it would have looked like in real time.</w:t>
      </w:r>
    </w:p>
    <w:p w:rsidR="008952B4" w:rsidRDefault="008952B4" w:rsidP="00BB36D6">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sz w:val="20"/>
          <w:szCs w:val="20"/>
        </w:rPr>
        <w:t>speedFraction</w:t>
      </w:r>
      <w:proofErr w:type="spellEnd"/>
      <w:r>
        <w:rPr>
          <w:rFonts w:ascii="Consolas" w:hAnsi="Consolas" w:cs="Consolas"/>
          <w:sz w:val="20"/>
          <w:szCs w:val="20"/>
        </w:rPr>
        <w:t>=</w:t>
      </w:r>
      <w:proofErr w:type="gramEnd"/>
      <w:r>
        <w:rPr>
          <w:rFonts w:ascii="Consolas" w:hAnsi="Consolas" w:cs="Consolas"/>
          <w:sz w:val="20"/>
          <w:szCs w:val="20"/>
        </w:rPr>
        <w:t>1;</w:t>
      </w:r>
    </w:p>
    <w:p w:rsidR="00EA5311" w:rsidRDefault="00EE4D0F" w:rsidP="008952B4">
      <w:pPr>
        <w:pStyle w:val="Heading2"/>
        <w:jc w:val="both"/>
        <w:rPr>
          <w:lang w:val="en-GB"/>
        </w:rPr>
      </w:pPr>
      <w:r>
        <w:rPr>
          <w:lang w:val="en-GB"/>
        </w:rPr>
        <w:t xml:space="preserve">OSC </w:t>
      </w:r>
      <w:r w:rsidR="00EA5311">
        <w:rPr>
          <w:lang w:val="en-GB"/>
        </w:rPr>
        <w:t>Messages for Mother:</w:t>
      </w:r>
    </w:p>
    <w:p w:rsidR="00EA5311" w:rsidRDefault="00EA5311" w:rsidP="009B120F">
      <w:pPr>
        <w:pStyle w:val="Heading3"/>
        <w:jc w:val="both"/>
        <w:rPr>
          <w:lang w:val="en-GB"/>
        </w:rPr>
      </w:pPr>
      <w:r w:rsidRPr="00EA5311">
        <w:rPr>
          <w:lang w:val="en-GB"/>
        </w:rPr>
        <w:t>/Mother/Get_synth_names</w:t>
      </w:r>
    </w:p>
    <w:p w:rsidR="00EA5311" w:rsidRDefault="00EA5311" w:rsidP="009B120F">
      <w:pPr>
        <w:jc w:val="both"/>
        <w:rPr>
          <w:lang w:val="en-GB"/>
        </w:rPr>
      </w:pPr>
      <w:r>
        <w:rPr>
          <w:lang w:val="en-GB"/>
        </w:rPr>
        <w:t>Causes a message to be returned containing the names of all the synth</w:t>
      </w:r>
      <w:r w:rsidR="000A403D">
        <w:rPr>
          <w:lang w:val="en-GB"/>
        </w:rPr>
        <w:t xml:space="preserve"> types</w:t>
      </w:r>
      <w:r>
        <w:rPr>
          <w:lang w:val="en-GB"/>
        </w:rPr>
        <w:t xml:space="preserve"> that the host has access to</w:t>
      </w:r>
      <w:r w:rsidR="00305369">
        <w:rPr>
          <w:lang w:val="en-GB"/>
        </w:rPr>
        <w:t>,</w:t>
      </w:r>
      <w:r>
        <w:rPr>
          <w:lang w:val="en-GB"/>
        </w:rPr>
        <w:t xml:space="preserve"> in the following format: </w:t>
      </w:r>
    </w:p>
    <w:p w:rsidR="00EA5311" w:rsidRDefault="00EA5311" w:rsidP="009B120F">
      <w:pPr>
        <w:jc w:val="both"/>
        <w:rPr>
          <w:lang w:val="en-GB"/>
        </w:rPr>
      </w:pPr>
      <w:r>
        <w:rPr>
          <w:lang w:val="en-GB"/>
        </w:rPr>
        <w:t>/</w:t>
      </w:r>
      <w:proofErr w:type="spellStart"/>
      <w:r>
        <w:rPr>
          <w:lang w:val="en-GB"/>
        </w:rPr>
        <w:t>Synth_names</w:t>
      </w:r>
      <w:proofErr w:type="spellEnd"/>
      <w:r>
        <w:rPr>
          <w:lang w:val="en-GB"/>
        </w:rPr>
        <w:t xml:space="preserve"> synth1 synth2 synth3 (…)</w:t>
      </w:r>
    </w:p>
    <w:p w:rsidR="00EA5311" w:rsidRDefault="00EA5311" w:rsidP="009B120F">
      <w:pPr>
        <w:pStyle w:val="Heading3"/>
        <w:jc w:val="both"/>
        <w:rPr>
          <w:lang w:val="en-GB"/>
        </w:rPr>
      </w:pPr>
      <w:r w:rsidRPr="00EA5311">
        <w:rPr>
          <w:lang w:val="en-GB"/>
        </w:rPr>
        <w:t xml:space="preserve">/Mother/Add_synth </w:t>
      </w:r>
      <w:r>
        <w:rPr>
          <w:lang w:val="en-GB"/>
        </w:rPr>
        <w:t>synth1</w:t>
      </w:r>
      <w:r w:rsidRPr="00EA5311">
        <w:rPr>
          <w:lang w:val="en-GB"/>
        </w:rPr>
        <w:t xml:space="preserve"> </w:t>
      </w:r>
      <w:r>
        <w:rPr>
          <w:lang w:val="en-GB"/>
        </w:rPr>
        <w:t>synth1</w:t>
      </w:r>
      <w:r w:rsidRPr="00EA5311">
        <w:rPr>
          <w:lang w:val="en-GB"/>
        </w:rPr>
        <w:t>_0</w:t>
      </w:r>
      <w:r>
        <w:rPr>
          <w:lang w:val="en-GB"/>
        </w:rPr>
        <w:t>1</w:t>
      </w:r>
    </w:p>
    <w:p w:rsidR="005F1AA2" w:rsidRPr="00EA5311" w:rsidRDefault="00EA5311" w:rsidP="009B120F">
      <w:pPr>
        <w:jc w:val="both"/>
        <w:rPr>
          <w:lang w:val="en-GB"/>
        </w:rPr>
      </w:pPr>
      <w:r>
        <w:rPr>
          <w:lang w:val="en-GB"/>
        </w:rPr>
        <w:t xml:space="preserve">To add a synth at the topmost layer, </w:t>
      </w:r>
      <w:r w:rsidR="005F1AA2">
        <w:rPr>
          <w:lang w:val="en-GB"/>
        </w:rPr>
        <w:t>the /Mother/</w:t>
      </w:r>
      <w:proofErr w:type="spellStart"/>
      <w:r w:rsidR="005F1AA2">
        <w:rPr>
          <w:lang w:val="en-GB"/>
        </w:rPr>
        <w:t>Add_synth</w:t>
      </w:r>
      <w:proofErr w:type="spellEnd"/>
      <w:r w:rsidR="005F1AA2">
        <w:rPr>
          <w:lang w:val="en-GB"/>
        </w:rPr>
        <w:t xml:space="preserve"> message needs to be sent with two arguments, the name of the desired synth type, and a unique name to identify the particular synth instance. If an instance already exists with that name, no new synth is added to the stack.</w:t>
      </w:r>
    </w:p>
    <w:p w:rsidR="00EA5311" w:rsidRDefault="00EA5311" w:rsidP="009B120F">
      <w:pPr>
        <w:pStyle w:val="Heading3"/>
        <w:jc w:val="both"/>
        <w:rPr>
          <w:lang w:val="en-GB"/>
        </w:rPr>
      </w:pPr>
      <w:r w:rsidRPr="00EA5311">
        <w:rPr>
          <w:lang w:val="en-GB"/>
        </w:rPr>
        <w:t xml:space="preserve">/Mother/Remove_synth </w:t>
      </w:r>
      <w:r w:rsidR="009E7DF2">
        <w:rPr>
          <w:lang w:val="en-GB"/>
        </w:rPr>
        <w:t>synth1</w:t>
      </w:r>
      <w:r w:rsidR="009E7DF2" w:rsidRPr="00EA5311">
        <w:rPr>
          <w:lang w:val="en-GB"/>
        </w:rPr>
        <w:t>_0</w:t>
      </w:r>
      <w:r w:rsidR="009E7DF2">
        <w:rPr>
          <w:lang w:val="en-GB"/>
        </w:rPr>
        <w:t>1</w:t>
      </w:r>
    </w:p>
    <w:p w:rsidR="009E7DF2" w:rsidRPr="009E7DF2" w:rsidRDefault="009E7DF2" w:rsidP="009B120F">
      <w:pPr>
        <w:jc w:val="both"/>
        <w:rPr>
          <w:lang w:val="en-GB"/>
        </w:rPr>
      </w:pPr>
      <w:r>
        <w:rPr>
          <w:lang w:val="en-GB"/>
        </w:rPr>
        <w:t>Removes the synth with the ID specified in the argument. If no synth is found with that ID then no synth is removed.</w:t>
      </w:r>
    </w:p>
    <w:p w:rsidR="00EA5311" w:rsidRDefault="00F91339" w:rsidP="009B120F">
      <w:pPr>
        <w:pStyle w:val="Heading3"/>
        <w:jc w:val="both"/>
        <w:rPr>
          <w:lang w:val="en-GB"/>
        </w:rPr>
      </w:pPr>
      <w:r>
        <w:rPr>
          <w:lang w:val="en-GB"/>
        </w:rPr>
        <w:t>/Mother/Move_synth synth1</w:t>
      </w:r>
      <w:r w:rsidRPr="00EA5311">
        <w:rPr>
          <w:lang w:val="en-GB"/>
        </w:rPr>
        <w:t>_0</w:t>
      </w:r>
      <w:r>
        <w:rPr>
          <w:lang w:val="en-GB"/>
        </w:rPr>
        <w:t>1</w:t>
      </w:r>
      <w:r w:rsidR="00EA5311" w:rsidRPr="00EA5311">
        <w:rPr>
          <w:lang w:val="en-GB"/>
        </w:rPr>
        <w:t xml:space="preserve"> 0</w:t>
      </w:r>
    </w:p>
    <w:p w:rsidR="00F91339" w:rsidRPr="00F91339" w:rsidRDefault="00F91339" w:rsidP="009B120F">
      <w:pPr>
        <w:jc w:val="both"/>
        <w:rPr>
          <w:lang w:val="en-GB"/>
        </w:rPr>
      </w:pPr>
      <w:r>
        <w:rPr>
          <w:lang w:val="en-GB"/>
        </w:rPr>
        <w:t>The synth specified in the first argument is moved to the stack location specified in the second argument. The synth that previously held that location is displaced.</w:t>
      </w:r>
    </w:p>
    <w:p w:rsidR="0070471A" w:rsidRDefault="0070471A" w:rsidP="009B120F">
      <w:pPr>
        <w:pStyle w:val="Heading3"/>
        <w:jc w:val="both"/>
        <w:rPr>
          <w:i/>
          <w:lang w:val="en-GB"/>
        </w:rPr>
      </w:pPr>
      <w:r>
        <w:rPr>
          <w:i/>
          <w:lang w:val="en-GB"/>
        </w:rPr>
        <w:t>/Mother/Record 1</w:t>
      </w:r>
    </w:p>
    <w:p w:rsidR="0070471A" w:rsidRPr="0070471A" w:rsidRDefault="0070471A" w:rsidP="009B120F">
      <w:pPr>
        <w:jc w:val="both"/>
        <w:rPr>
          <w:lang w:val="en-GB"/>
        </w:rPr>
      </w:pPr>
      <w:r>
        <w:rPr>
          <w:lang w:val="en-GB"/>
        </w:rPr>
        <w:t>If 1 is specified, Mother begins recording .</w:t>
      </w:r>
      <w:proofErr w:type="spellStart"/>
      <w:r>
        <w:rPr>
          <w:lang w:val="en-GB"/>
        </w:rPr>
        <w:t>png</w:t>
      </w:r>
      <w:proofErr w:type="spellEnd"/>
      <w:r>
        <w:rPr>
          <w:lang w:val="en-GB"/>
        </w:rPr>
        <w:t xml:space="preserve"> images to the path specified in the “</w:t>
      </w:r>
      <w:proofErr w:type="spellStart"/>
      <w:r w:rsidRPr="0070471A">
        <w:rPr>
          <w:lang w:val="en-GB"/>
        </w:rPr>
        <w:t>imagePath</w:t>
      </w:r>
      <w:proofErr w:type="spellEnd"/>
      <w:r>
        <w:rPr>
          <w:lang w:val="en-GB"/>
        </w:rPr>
        <w:t>” field of mother.ini. A message with value 0 stops the recording.</w:t>
      </w:r>
      <w:r w:rsidR="00F15F50">
        <w:rPr>
          <w:lang w:val="en-GB"/>
        </w:rPr>
        <w:t xml:space="preserve"> Only for use in </w:t>
      </w:r>
      <w:proofErr w:type="spellStart"/>
      <w:r w:rsidR="00F15F50">
        <w:rPr>
          <w:lang w:val="en-GB"/>
        </w:rPr>
        <w:t>non real-time</w:t>
      </w:r>
      <w:proofErr w:type="spellEnd"/>
      <w:r w:rsidR="00F15F50">
        <w:rPr>
          <w:lang w:val="en-GB"/>
        </w:rPr>
        <w:t xml:space="preserve"> mode, as it is normally too demanding to run in real-time.</w:t>
      </w:r>
    </w:p>
    <w:p w:rsidR="00535BA3" w:rsidRPr="00535BA3" w:rsidRDefault="00535BA3" w:rsidP="009B120F">
      <w:pPr>
        <w:pStyle w:val="Heading3"/>
        <w:jc w:val="both"/>
        <w:rPr>
          <w:i/>
          <w:lang w:val="en-GB"/>
        </w:rPr>
      </w:pPr>
      <w:r w:rsidRPr="00535BA3">
        <w:rPr>
          <w:i/>
          <w:lang w:val="en-GB"/>
        </w:rPr>
        <w:t>(</w:t>
      </w:r>
      <w:r w:rsidR="00EA5311" w:rsidRPr="00535BA3">
        <w:rPr>
          <w:i/>
          <w:lang w:val="en-GB"/>
        </w:rPr>
        <w:t xml:space="preserve">/Mother/Set_synth_blending </w:t>
      </w:r>
      <w:r w:rsidR="0062015D" w:rsidRPr="00535BA3">
        <w:rPr>
          <w:i/>
          <w:lang w:val="en-GB"/>
        </w:rPr>
        <w:t xml:space="preserve">synth1_01 </w:t>
      </w:r>
      <w:r w:rsidR="00210E76" w:rsidRPr="00535BA3">
        <w:rPr>
          <w:i/>
          <w:lang w:val="en-GB"/>
        </w:rPr>
        <w:t>Source Destination</w:t>
      </w:r>
      <w:r w:rsidRPr="00535BA3">
        <w:rPr>
          <w:i/>
          <w:lang w:val="en-GB"/>
        </w:rPr>
        <w:t>)</w:t>
      </w:r>
    </w:p>
    <w:p w:rsidR="00535BA3" w:rsidRDefault="00535BA3" w:rsidP="009B120F">
      <w:pPr>
        <w:jc w:val="both"/>
        <w:rPr>
          <w:lang w:val="en-GB"/>
        </w:rPr>
      </w:pPr>
      <w:r>
        <w:rPr>
          <w:lang w:val="en-GB"/>
        </w:rPr>
        <w:t>Deprecated! The way this was implemented was too costly in terms of performance for it to be worth keeping. If different blending modes are desired, you can easily implement that within your synths.</w:t>
      </w:r>
    </w:p>
    <w:p w:rsidR="00EA5311" w:rsidRPr="00535BA3" w:rsidRDefault="00535BA3" w:rsidP="009B120F">
      <w:pPr>
        <w:pStyle w:val="Heading3"/>
        <w:jc w:val="both"/>
        <w:rPr>
          <w:i/>
          <w:lang w:val="en-GB"/>
        </w:rPr>
      </w:pPr>
      <w:r w:rsidRPr="00535BA3">
        <w:rPr>
          <w:i/>
          <w:lang w:val="en-GB"/>
        </w:rPr>
        <w:t>(</w:t>
      </w:r>
      <w:r w:rsidR="00EA5311" w:rsidRPr="00535BA3">
        <w:rPr>
          <w:i/>
          <w:lang w:val="en-GB"/>
        </w:rPr>
        <w:t xml:space="preserve">/Mother/Set_synth_color </w:t>
      </w:r>
      <w:r w:rsidR="00D11799" w:rsidRPr="00535BA3">
        <w:rPr>
          <w:i/>
          <w:lang w:val="en-GB"/>
        </w:rPr>
        <w:t>synth1_01</w:t>
      </w:r>
      <w:r w:rsidR="00EA5311" w:rsidRPr="00535BA3">
        <w:rPr>
          <w:i/>
          <w:lang w:val="en-GB"/>
        </w:rPr>
        <w:t xml:space="preserve"> </w:t>
      </w:r>
      <w:r w:rsidR="00D11799" w:rsidRPr="00535BA3">
        <w:rPr>
          <w:i/>
          <w:lang w:val="en-GB"/>
        </w:rPr>
        <w:t>R G B A</w:t>
      </w:r>
      <w:r w:rsidRPr="00535BA3">
        <w:rPr>
          <w:i/>
          <w:lang w:val="en-GB"/>
        </w:rPr>
        <w:t>)</w:t>
      </w:r>
    </w:p>
    <w:p w:rsidR="00535BA3" w:rsidRDefault="00535BA3" w:rsidP="009B120F">
      <w:pPr>
        <w:jc w:val="both"/>
        <w:rPr>
          <w:lang w:val="en-GB"/>
        </w:rPr>
      </w:pPr>
      <w:r>
        <w:rPr>
          <w:lang w:val="en-GB"/>
        </w:rPr>
        <w:t xml:space="preserve">Deprecated! The way this was implemented was too costly in terms of performance for it to be worth keeping. </w:t>
      </w:r>
    </w:p>
    <w:p w:rsidR="00413F23" w:rsidRDefault="00413F23" w:rsidP="009B120F">
      <w:pPr>
        <w:pStyle w:val="Heading2"/>
        <w:jc w:val="both"/>
        <w:rPr>
          <w:lang w:val="en-GB"/>
        </w:rPr>
      </w:pPr>
      <w:r>
        <w:rPr>
          <w:lang w:val="en-GB"/>
        </w:rPr>
        <w:lastRenderedPageBreak/>
        <w:t>Messages for Foetus:</w:t>
      </w:r>
    </w:p>
    <w:p w:rsidR="00413F23" w:rsidRDefault="00413F23" w:rsidP="009B120F">
      <w:pPr>
        <w:jc w:val="both"/>
        <w:rPr>
          <w:lang w:val="en-GB"/>
        </w:rPr>
      </w:pPr>
      <w:r>
        <w:rPr>
          <w:lang w:val="en-GB"/>
        </w:rPr>
        <w:t xml:space="preserve">Each synth has to be built using the Foetus library. </w:t>
      </w:r>
      <w:r w:rsidR="00D66674">
        <w:rPr>
          <w:lang w:val="en-GB"/>
        </w:rPr>
        <w:t xml:space="preserve">Besides enabling a Processing sketch to work with the host, </w:t>
      </w:r>
      <w:r w:rsidR="00FA7223">
        <w:rPr>
          <w:lang w:val="en-GB"/>
        </w:rPr>
        <w:t>the library also enables the synth to communicate over OSC.</w:t>
      </w:r>
      <w:r w:rsidR="004424CD">
        <w:rPr>
          <w:lang w:val="en-GB"/>
        </w:rPr>
        <w:t xml:space="preserve"> The foetus library itself only </w:t>
      </w:r>
      <w:r w:rsidR="00BD2396">
        <w:rPr>
          <w:lang w:val="en-GB"/>
        </w:rPr>
        <w:t>responds</w:t>
      </w:r>
      <w:r w:rsidR="004424CD">
        <w:rPr>
          <w:lang w:val="en-GB"/>
        </w:rPr>
        <w:t xml:space="preserve"> to one message, which in turn returns a message with all the additional OSC messages the synth supp</w:t>
      </w:r>
      <w:r w:rsidR="00B14109">
        <w:rPr>
          <w:lang w:val="en-GB"/>
        </w:rPr>
        <w:t xml:space="preserve">orts, along with their </w:t>
      </w:r>
      <w:proofErr w:type="spellStart"/>
      <w:r w:rsidR="00B14109">
        <w:rPr>
          <w:lang w:val="en-GB"/>
        </w:rPr>
        <w:t>typetags</w:t>
      </w:r>
      <w:proofErr w:type="spellEnd"/>
      <w:r w:rsidR="00B14109">
        <w:rPr>
          <w:lang w:val="en-GB"/>
        </w:rPr>
        <w:t>:</w:t>
      </w:r>
    </w:p>
    <w:p w:rsidR="00B14109" w:rsidRDefault="00B14109" w:rsidP="009B120F">
      <w:pPr>
        <w:jc w:val="both"/>
        <w:rPr>
          <w:lang w:val="en-GB"/>
        </w:rPr>
      </w:pPr>
      <w:r w:rsidRPr="00B14109">
        <w:rPr>
          <w:lang w:val="en-GB"/>
        </w:rPr>
        <w:t>/Mother/Child/</w:t>
      </w:r>
      <w:r>
        <w:rPr>
          <w:lang w:val="en-GB"/>
        </w:rPr>
        <w:t>synth1_01</w:t>
      </w:r>
      <w:r w:rsidRPr="00B14109">
        <w:rPr>
          <w:lang w:val="en-GB"/>
        </w:rPr>
        <w:t>/</w:t>
      </w:r>
      <w:proofErr w:type="spellStart"/>
      <w:r w:rsidRPr="00B14109">
        <w:rPr>
          <w:lang w:val="en-GB"/>
        </w:rPr>
        <w:t>Get_Supported_Messages</w:t>
      </w:r>
      <w:proofErr w:type="spellEnd"/>
    </w:p>
    <w:p w:rsidR="00B14109" w:rsidRDefault="00B14109" w:rsidP="009B120F">
      <w:pPr>
        <w:jc w:val="both"/>
        <w:rPr>
          <w:lang w:val="en-GB"/>
        </w:rPr>
      </w:pPr>
      <w:proofErr w:type="gramStart"/>
      <w:r>
        <w:rPr>
          <w:lang w:val="en-GB"/>
        </w:rPr>
        <w:t>Where synth1_01 is the ID of a synth of the desired type.</w:t>
      </w:r>
      <w:proofErr w:type="gramEnd"/>
    </w:p>
    <w:p w:rsidR="00B151CD" w:rsidRDefault="00B151CD" w:rsidP="009B120F">
      <w:pPr>
        <w:jc w:val="both"/>
        <w:rPr>
          <w:lang w:val="en-GB"/>
        </w:rPr>
      </w:pPr>
      <w:r>
        <w:rPr>
          <w:lang w:val="en-GB"/>
        </w:rPr>
        <w:t>The returned message is then of the following format:</w:t>
      </w:r>
    </w:p>
    <w:p w:rsidR="00B151CD" w:rsidRDefault="00B151CD" w:rsidP="009B120F">
      <w:pPr>
        <w:jc w:val="both"/>
        <w:rPr>
          <w:lang w:val="en-GB"/>
        </w:rPr>
      </w:pPr>
      <w:r w:rsidRPr="00B151CD">
        <w:rPr>
          <w:lang w:val="en-GB"/>
        </w:rPr>
        <w:t>/</w:t>
      </w:r>
      <w:proofErr w:type="spellStart"/>
      <w:r w:rsidRPr="00B151CD">
        <w:rPr>
          <w:lang w:val="en-GB"/>
        </w:rPr>
        <w:t>Synth_supported_messages</w:t>
      </w:r>
      <w:proofErr w:type="spellEnd"/>
      <w:r w:rsidRPr="00B151CD">
        <w:rPr>
          <w:lang w:val="en-GB"/>
        </w:rPr>
        <w:t>/</w:t>
      </w:r>
      <w:r>
        <w:rPr>
          <w:lang w:val="en-GB"/>
        </w:rPr>
        <w:t>synth1_01</w:t>
      </w:r>
      <w:r w:rsidRPr="00B151CD">
        <w:rPr>
          <w:lang w:val="en-GB"/>
        </w:rPr>
        <w:t xml:space="preserve"> </w:t>
      </w:r>
      <w:r w:rsidR="00634187" w:rsidRPr="00B151CD">
        <w:rPr>
          <w:lang w:val="en-GB"/>
        </w:rPr>
        <w:t>/Param</w:t>
      </w:r>
      <w:r w:rsidR="00634187">
        <w:rPr>
          <w:lang w:val="en-GB"/>
        </w:rPr>
        <w:t>_3</w:t>
      </w:r>
      <w:r w:rsidR="00634187" w:rsidRPr="00B151CD">
        <w:rPr>
          <w:lang w:val="en-GB"/>
        </w:rPr>
        <w:t xml:space="preserve"> </w:t>
      </w:r>
      <w:r w:rsidR="00634187">
        <w:rPr>
          <w:lang w:val="en-GB"/>
        </w:rPr>
        <w:t>ii</w:t>
      </w:r>
      <w:r w:rsidR="00634187" w:rsidRPr="00B151CD">
        <w:rPr>
          <w:lang w:val="en-GB"/>
        </w:rPr>
        <w:t xml:space="preserve"> </w:t>
      </w:r>
      <w:r w:rsidRPr="00B151CD">
        <w:rPr>
          <w:lang w:val="en-GB"/>
        </w:rPr>
        <w:t>/Param</w:t>
      </w:r>
      <w:r w:rsidR="00634187">
        <w:rPr>
          <w:lang w:val="en-GB"/>
        </w:rPr>
        <w:t>_</w:t>
      </w:r>
      <w:r w:rsidRPr="00B151CD">
        <w:rPr>
          <w:lang w:val="en-GB"/>
        </w:rPr>
        <w:t xml:space="preserve">2 </w:t>
      </w:r>
      <w:r w:rsidR="00634187">
        <w:rPr>
          <w:lang w:val="en-GB"/>
        </w:rPr>
        <w:t>ii</w:t>
      </w:r>
      <w:r w:rsidRPr="00B151CD">
        <w:rPr>
          <w:lang w:val="en-GB"/>
        </w:rPr>
        <w:t xml:space="preserve"> /Param</w:t>
      </w:r>
      <w:r w:rsidR="00634187">
        <w:rPr>
          <w:lang w:val="en-GB"/>
        </w:rPr>
        <w:t>_</w:t>
      </w:r>
      <w:r w:rsidRPr="00B151CD">
        <w:rPr>
          <w:lang w:val="en-GB"/>
        </w:rPr>
        <w:t>1</w:t>
      </w:r>
      <w:r w:rsidR="00634187">
        <w:rPr>
          <w:lang w:val="en-GB"/>
        </w:rPr>
        <w:t xml:space="preserve"> ii</w:t>
      </w:r>
    </w:p>
    <w:p w:rsidR="00634187" w:rsidRDefault="00634187" w:rsidP="009B120F">
      <w:pPr>
        <w:jc w:val="both"/>
        <w:rPr>
          <w:lang w:val="en-GB"/>
        </w:rPr>
      </w:pPr>
      <w:proofErr w:type="gramStart"/>
      <w:r>
        <w:rPr>
          <w:lang w:val="en-GB"/>
        </w:rPr>
        <w:t xml:space="preserve">Where the address of each parameter followed by its </w:t>
      </w:r>
      <w:proofErr w:type="spellStart"/>
      <w:r>
        <w:rPr>
          <w:lang w:val="en-GB"/>
        </w:rPr>
        <w:t>typetag</w:t>
      </w:r>
      <w:proofErr w:type="spellEnd"/>
      <w:r>
        <w:rPr>
          <w:lang w:val="en-GB"/>
        </w:rPr>
        <w:t xml:space="preserve"> are listed in turn.</w:t>
      </w:r>
      <w:proofErr w:type="gramEnd"/>
    </w:p>
    <w:p w:rsidR="002A34BF" w:rsidRDefault="002A34BF" w:rsidP="009B120F">
      <w:pPr>
        <w:jc w:val="both"/>
        <w:rPr>
          <w:lang w:val="en-GB"/>
        </w:rPr>
      </w:pPr>
      <w:r>
        <w:rPr>
          <w:lang w:val="en-GB"/>
        </w:rPr>
        <w:t>The parameters of each synth are then addressed using messages using the following format:</w:t>
      </w:r>
    </w:p>
    <w:p w:rsidR="00FC1F0A" w:rsidRDefault="002A34BF" w:rsidP="009B120F">
      <w:pPr>
        <w:jc w:val="both"/>
        <w:rPr>
          <w:lang w:val="en-GB"/>
        </w:rPr>
      </w:pPr>
      <w:r w:rsidRPr="002A34BF">
        <w:rPr>
          <w:lang w:val="en-GB"/>
        </w:rPr>
        <w:t xml:space="preserve">/Mother/Child/ </w:t>
      </w:r>
      <w:r>
        <w:rPr>
          <w:lang w:val="en-GB"/>
        </w:rPr>
        <w:t>synth1_01</w:t>
      </w:r>
      <w:r w:rsidRPr="00B151CD">
        <w:rPr>
          <w:lang w:val="en-GB"/>
        </w:rPr>
        <w:t xml:space="preserve"> </w:t>
      </w:r>
      <w:r w:rsidRPr="002A34BF">
        <w:rPr>
          <w:lang w:val="en-GB"/>
        </w:rPr>
        <w:t>/</w:t>
      </w:r>
      <w:proofErr w:type="spellStart"/>
      <w:r>
        <w:rPr>
          <w:lang w:val="en-GB"/>
        </w:rPr>
        <w:t>Param_Name</w:t>
      </w:r>
      <w:proofErr w:type="spellEnd"/>
    </w:p>
    <w:p w:rsidR="00FC1F0A" w:rsidRDefault="00FC1F0A" w:rsidP="009B120F">
      <w:pPr>
        <w:pStyle w:val="Heading2"/>
        <w:jc w:val="both"/>
        <w:rPr>
          <w:lang w:val="en-GB"/>
        </w:rPr>
      </w:pPr>
      <w:r>
        <w:rPr>
          <w:lang w:val="en-GB"/>
        </w:rPr>
        <w:t>Foetus methods:</w:t>
      </w:r>
    </w:p>
    <w:p w:rsidR="00FC1F0A" w:rsidRPr="00FC1F0A" w:rsidRDefault="00FC1F0A" w:rsidP="009B120F">
      <w:pPr>
        <w:jc w:val="both"/>
        <w:rPr>
          <w:lang w:val="en-GB"/>
        </w:rPr>
      </w:pPr>
      <w:r>
        <w:rPr>
          <w:lang w:val="en-GB"/>
        </w:rPr>
        <w:t>Well</w:t>
      </w:r>
      <w:r w:rsidR="003C70BF">
        <w:rPr>
          <w:lang w:val="en-GB"/>
        </w:rPr>
        <w:t>,</w:t>
      </w:r>
      <w:r>
        <w:rPr>
          <w:lang w:val="en-GB"/>
        </w:rPr>
        <w:t xml:space="preserve"> it only has one as of yet</w:t>
      </w:r>
      <w:r w:rsidR="003C70BF">
        <w:rPr>
          <w:lang w:val="en-GB"/>
        </w:rPr>
        <w:t>:</w:t>
      </w:r>
    </w:p>
    <w:p w:rsidR="00FC1F0A" w:rsidRPr="00FC1F0A" w:rsidRDefault="00FC1F0A" w:rsidP="009B120F">
      <w:pPr>
        <w:jc w:val="both"/>
        <w:rPr>
          <w:lang w:val="en-GB"/>
        </w:rPr>
      </w:pPr>
      <w:proofErr w:type="spellStart"/>
      <w:proofErr w:type="gramStart"/>
      <w:r w:rsidRPr="00FC1F0A">
        <w:rPr>
          <w:i/>
          <w:lang w:val="en-GB"/>
        </w:rPr>
        <w:t>millis</w:t>
      </w:r>
      <w:proofErr w:type="spellEnd"/>
      <w:r w:rsidRPr="00FC1F0A">
        <w:rPr>
          <w:i/>
          <w:lang w:val="en-GB"/>
        </w:rPr>
        <w:t>(</w:t>
      </w:r>
      <w:proofErr w:type="gramEnd"/>
      <w:r w:rsidRPr="00FC1F0A">
        <w:rPr>
          <w:i/>
          <w:lang w:val="en-GB"/>
        </w:rPr>
        <w:t>)</w:t>
      </w:r>
      <w:r>
        <w:rPr>
          <w:lang w:val="en-GB"/>
        </w:rPr>
        <w:t xml:space="preserve"> is the same as the Processing </w:t>
      </w:r>
      <w:proofErr w:type="spellStart"/>
      <w:r w:rsidRPr="00FC1F0A">
        <w:rPr>
          <w:i/>
          <w:lang w:val="en-GB"/>
        </w:rPr>
        <w:t>millis</w:t>
      </w:r>
      <w:proofErr w:type="spellEnd"/>
      <w:r w:rsidRPr="00FC1F0A">
        <w:rPr>
          <w:i/>
          <w:lang w:val="en-GB"/>
        </w:rPr>
        <w:t>()</w:t>
      </w:r>
      <w:r>
        <w:rPr>
          <w:i/>
          <w:lang w:val="en-GB"/>
        </w:rPr>
        <w:t xml:space="preserve"> </w:t>
      </w:r>
      <w:r>
        <w:rPr>
          <w:lang w:val="en-GB"/>
        </w:rPr>
        <w:t xml:space="preserve">function, with the additional feature that it takes the specified speed fraction into account. This is useful when running in </w:t>
      </w:r>
      <w:proofErr w:type="spellStart"/>
      <w:r>
        <w:rPr>
          <w:lang w:val="en-GB"/>
        </w:rPr>
        <w:t>non real-time</w:t>
      </w:r>
      <w:proofErr w:type="spellEnd"/>
      <w:r>
        <w:rPr>
          <w:lang w:val="en-GB"/>
        </w:rPr>
        <w:t xml:space="preserve"> mode, as the </w:t>
      </w:r>
      <w:proofErr w:type="spellStart"/>
      <w:proofErr w:type="gramStart"/>
      <w:r>
        <w:rPr>
          <w:i/>
          <w:lang w:val="en-GB"/>
        </w:rPr>
        <w:t>f.millis</w:t>
      </w:r>
      <w:proofErr w:type="spellEnd"/>
      <w:r>
        <w:rPr>
          <w:i/>
          <w:lang w:val="en-GB"/>
        </w:rPr>
        <w:t>(</w:t>
      </w:r>
      <w:proofErr w:type="gramEnd"/>
      <w:r>
        <w:rPr>
          <w:i/>
          <w:lang w:val="en-GB"/>
        </w:rPr>
        <w:t xml:space="preserve">) </w:t>
      </w:r>
      <w:r>
        <w:rPr>
          <w:lang w:val="en-GB"/>
        </w:rPr>
        <w:t xml:space="preserve">call returns the time value at a given frame number that it would have if it were running in real-time. </w:t>
      </w:r>
    </w:p>
    <w:p w:rsidR="00EB3E93" w:rsidRDefault="00EB3E93" w:rsidP="002548CB">
      <w:pPr>
        <w:pStyle w:val="Heading1"/>
        <w:rPr>
          <w:lang w:val="en-GB"/>
        </w:rPr>
      </w:pPr>
      <w:r>
        <w:rPr>
          <w:lang w:val="en-GB"/>
        </w:rPr>
        <w:t>Building a synth using Processing:</w:t>
      </w:r>
    </w:p>
    <w:p w:rsidR="00EB3E93" w:rsidRDefault="00C341CD" w:rsidP="009B120F">
      <w:pPr>
        <w:numPr>
          <w:ilvl w:val="0"/>
          <w:numId w:val="2"/>
        </w:numPr>
        <w:jc w:val="both"/>
        <w:rPr>
          <w:lang w:val="en-GB"/>
        </w:rPr>
      </w:pPr>
      <w:r>
        <w:rPr>
          <w:lang w:val="en-GB"/>
        </w:rPr>
        <w:t xml:space="preserve">Install </w:t>
      </w:r>
      <w:r w:rsidR="004B2785">
        <w:rPr>
          <w:lang w:val="en-GB"/>
        </w:rPr>
        <w:t>the Mother library</w:t>
      </w:r>
      <w:r>
        <w:rPr>
          <w:lang w:val="en-GB"/>
        </w:rPr>
        <w:t xml:space="preserve"> into your processing environment.</w:t>
      </w:r>
      <w:r w:rsidR="004B2785">
        <w:rPr>
          <w:lang w:val="en-GB"/>
        </w:rPr>
        <w:t xml:space="preserve"> </w:t>
      </w:r>
      <w:proofErr w:type="gramStart"/>
      <w:r w:rsidR="004B2785">
        <w:rPr>
          <w:lang w:val="en-GB"/>
        </w:rPr>
        <w:t>This also include</w:t>
      </w:r>
      <w:proofErr w:type="gramEnd"/>
      <w:r w:rsidR="004B2785">
        <w:rPr>
          <w:lang w:val="en-GB"/>
        </w:rPr>
        <w:t xml:space="preserve"> the Foetus library.</w:t>
      </w:r>
    </w:p>
    <w:p w:rsidR="00375970" w:rsidRDefault="00C341CD" w:rsidP="009B120F">
      <w:pPr>
        <w:numPr>
          <w:ilvl w:val="0"/>
          <w:numId w:val="2"/>
        </w:numPr>
        <w:jc w:val="both"/>
        <w:rPr>
          <w:lang w:val="en-GB"/>
        </w:rPr>
      </w:pPr>
      <w:r>
        <w:rPr>
          <w:lang w:val="en-GB"/>
        </w:rPr>
        <w:t xml:space="preserve">If you do not already have </w:t>
      </w:r>
      <w:r w:rsidR="002E7A80">
        <w:rPr>
          <w:lang w:val="en-GB"/>
        </w:rPr>
        <w:t>it</w:t>
      </w:r>
      <w:r>
        <w:rPr>
          <w:lang w:val="en-GB"/>
        </w:rPr>
        <w:t>, also install the OSCP5 library</w:t>
      </w:r>
      <w:r w:rsidR="002E7A80">
        <w:rPr>
          <w:lang w:val="en-GB"/>
        </w:rPr>
        <w:t>,</w:t>
      </w:r>
      <w:r w:rsidR="00396880">
        <w:rPr>
          <w:lang w:val="en-GB"/>
        </w:rPr>
        <w:t xml:space="preserve"> </w:t>
      </w:r>
      <w:r>
        <w:rPr>
          <w:lang w:val="en-GB"/>
        </w:rPr>
        <w:t xml:space="preserve">as the Foetus library depends on </w:t>
      </w:r>
      <w:r w:rsidR="00C57EF5">
        <w:rPr>
          <w:lang w:val="en-GB"/>
        </w:rPr>
        <w:t>it</w:t>
      </w:r>
      <w:r>
        <w:rPr>
          <w:lang w:val="en-GB"/>
        </w:rPr>
        <w:t>.</w:t>
      </w:r>
      <w:r w:rsidR="00C57EF5">
        <w:rPr>
          <w:lang w:val="en-GB"/>
        </w:rPr>
        <w:t xml:space="preserve"> </w:t>
      </w:r>
      <w:r w:rsidR="0086602A">
        <w:rPr>
          <w:lang w:val="en-GB"/>
        </w:rPr>
        <w:t>Foetus</w:t>
      </w:r>
      <w:r w:rsidR="00C57EF5">
        <w:rPr>
          <w:lang w:val="en-GB"/>
        </w:rPr>
        <w:t xml:space="preserve"> also depends on the </w:t>
      </w:r>
      <w:proofErr w:type="spellStart"/>
      <w:r w:rsidR="00C57EF5">
        <w:rPr>
          <w:lang w:val="en-GB"/>
        </w:rPr>
        <w:t>Shapetween</w:t>
      </w:r>
      <w:proofErr w:type="spellEnd"/>
      <w:r w:rsidR="00C57EF5">
        <w:rPr>
          <w:lang w:val="en-GB"/>
        </w:rPr>
        <w:t xml:space="preserve"> library, but because </w:t>
      </w:r>
      <w:proofErr w:type="spellStart"/>
      <w:r w:rsidR="00C57EF5">
        <w:rPr>
          <w:lang w:val="en-GB"/>
        </w:rPr>
        <w:t>Shapetween</w:t>
      </w:r>
      <w:proofErr w:type="spellEnd"/>
      <w:r w:rsidR="00C57EF5">
        <w:rPr>
          <w:lang w:val="en-GB"/>
        </w:rPr>
        <w:t xml:space="preserve"> doesn’t yet have an official Processing 2.0 port, I include it in the distribution of Mother. </w:t>
      </w:r>
    </w:p>
    <w:p w:rsidR="00291E38" w:rsidRPr="002D25B9" w:rsidRDefault="002835D6" w:rsidP="002D25B9">
      <w:pPr>
        <w:ind w:left="1440"/>
        <w:jc w:val="both"/>
        <w:rPr>
          <w:i/>
          <w:lang w:val="en-GB"/>
        </w:rPr>
      </w:pPr>
      <w:r>
        <w:rPr>
          <w:i/>
          <w:lang w:val="en-GB"/>
        </w:rPr>
        <w:t xml:space="preserve">Note: </w:t>
      </w:r>
      <w:r w:rsidR="00C57EF5" w:rsidRPr="002835D6">
        <w:rPr>
          <w:i/>
          <w:lang w:val="en-GB"/>
        </w:rPr>
        <w:t xml:space="preserve">If you also have an installation of the </w:t>
      </w:r>
      <w:proofErr w:type="spellStart"/>
      <w:r w:rsidR="00C57EF5" w:rsidRPr="002835D6">
        <w:rPr>
          <w:i/>
          <w:lang w:val="en-GB"/>
        </w:rPr>
        <w:t>Shapetween</w:t>
      </w:r>
      <w:proofErr w:type="spellEnd"/>
      <w:r w:rsidR="00C57EF5" w:rsidRPr="002835D6">
        <w:rPr>
          <w:i/>
          <w:lang w:val="en-GB"/>
        </w:rPr>
        <w:t xml:space="preserve"> library in your library folder, delete the shapetween.jar file that currently comes in the library folder of the Mother </w:t>
      </w:r>
      <w:proofErr w:type="gramStart"/>
      <w:r w:rsidR="00C57EF5" w:rsidRPr="002835D6">
        <w:rPr>
          <w:i/>
          <w:lang w:val="en-GB"/>
        </w:rPr>
        <w:t>distribution,</w:t>
      </w:r>
      <w:proofErr w:type="gramEnd"/>
      <w:r w:rsidR="00C57EF5" w:rsidRPr="002835D6">
        <w:rPr>
          <w:i/>
          <w:lang w:val="en-GB"/>
        </w:rPr>
        <w:t xml:space="preserve"> or the Processing IDE will complain that the library is installed twice, creating a co</w:t>
      </w:r>
      <w:r>
        <w:rPr>
          <w:i/>
          <w:lang w:val="en-GB"/>
        </w:rPr>
        <w:t>nflict</w:t>
      </w:r>
      <w:r w:rsidR="00500225" w:rsidRPr="002835D6">
        <w:rPr>
          <w:i/>
          <w:lang w:val="en-GB"/>
        </w:rPr>
        <w:t>.</w:t>
      </w:r>
    </w:p>
    <w:p w:rsidR="001560EC" w:rsidRPr="002D25B9" w:rsidRDefault="00291E38" w:rsidP="009B120F">
      <w:pPr>
        <w:numPr>
          <w:ilvl w:val="0"/>
          <w:numId w:val="2"/>
        </w:numPr>
        <w:jc w:val="both"/>
        <w:rPr>
          <w:lang w:val="en-GB"/>
        </w:rPr>
      </w:pPr>
      <w:r>
        <w:rPr>
          <w:lang w:val="en-GB"/>
        </w:rPr>
        <w:t>Make sure you use the OPENGL-renderer</w:t>
      </w:r>
      <w:r w:rsidR="001236A6">
        <w:rPr>
          <w:lang w:val="en-GB"/>
        </w:rPr>
        <w:t xml:space="preserve"> (in P2.0 interchangeable with P3D)</w:t>
      </w:r>
      <w:r>
        <w:rPr>
          <w:lang w:val="en-GB"/>
        </w:rPr>
        <w:t xml:space="preserve">, as the P2D renderer </w:t>
      </w:r>
      <w:r w:rsidR="00551931">
        <w:rPr>
          <w:lang w:val="en-GB"/>
        </w:rPr>
        <w:t>is</w:t>
      </w:r>
      <w:r>
        <w:rPr>
          <w:lang w:val="en-GB"/>
        </w:rPr>
        <w:t xml:space="preserve"> unsupported. </w:t>
      </w:r>
    </w:p>
    <w:p w:rsidR="001560EC" w:rsidRPr="002D25B9" w:rsidRDefault="001560EC" w:rsidP="009B120F">
      <w:pPr>
        <w:numPr>
          <w:ilvl w:val="0"/>
          <w:numId w:val="2"/>
        </w:numPr>
        <w:jc w:val="both"/>
        <w:rPr>
          <w:lang w:val="en-GB"/>
        </w:rPr>
      </w:pPr>
      <w:r>
        <w:rPr>
          <w:lang w:val="en-GB"/>
        </w:rPr>
        <w:lastRenderedPageBreak/>
        <w:t xml:space="preserve">Declare a public foetus object named f: </w:t>
      </w:r>
      <w:r w:rsidRPr="0080457C">
        <w:rPr>
          <w:i/>
          <w:lang w:val="en-GB"/>
        </w:rPr>
        <w:t>public Foetus f</w:t>
      </w:r>
      <w:r w:rsidRPr="001560EC">
        <w:rPr>
          <w:lang w:val="en-GB"/>
        </w:rPr>
        <w:t>;</w:t>
      </w:r>
    </w:p>
    <w:p w:rsidR="001560EC" w:rsidRPr="002D25B9" w:rsidRDefault="001560EC" w:rsidP="009B120F">
      <w:pPr>
        <w:numPr>
          <w:ilvl w:val="0"/>
          <w:numId w:val="2"/>
        </w:numPr>
        <w:jc w:val="both"/>
        <w:rPr>
          <w:lang w:val="en-GB"/>
        </w:rPr>
      </w:pPr>
      <w:r>
        <w:rPr>
          <w:lang w:val="en-GB"/>
        </w:rPr>
        <w:t xml:space="preserve">Create a method </w:t>
      </w:r>
      <w:r w:rsidRPr="001560EC">
        <w:rPr>
          <w:i/>
          <w:lang w:val="en-GB"/>
        </w:rPr>
        <w:t xml:space="preserve">void </w:t>
      </w:r>
      <w:proofErr w:type="spellStart"/>
      <w:proofErr w:type="gramStart"/>
      <w:r w:rsidRPr="001560EC">
        <w:rPr>
          <w:i/>
          <w:lang w:val="en-GB"/>
        </w:rPr>
        <w:t>initializeFoetus</w:t>
      </w:r>
      <w:proofErr w:type="spellEnd"/>
      <w:r w:rsidRPr="001560EC">
        <w:rPr>
          <w:i/>
          <w:lang w:val="en-GB"/>
        </w:rPr>
        <w:t>(</w:t>
      </w:r>
      <w:proofErr w:type="gramEnd"/>
      <w:r w:rsidRPr="001560EC">
        <w:rPr>
          <w:i/>
          <w:lang w:val="en-GB"/>
        </w:rPr>
        <w:t>)</w:t>
      </w:r>
      <w:r>
        <w:rPr>
          <w:lang w:val="en-GB"/>
        </w:rPr>
        <w:t>. This method will ho</w:t>
      </w:r>
      <w:r w:rsidR="00E54F77">
        <w:rPr>
          <w:lang w:val="en-GB"/>
        </w:rPr>
        <w:t xml:space="preserve">ld </w:t>
      </w:r>
      <w:r w:rsidR="00706DA9">
        <w:rPr>
          <w:lang w:val="en-GB"/>
        </w:rPr>
        <w:t>all your initialization code.</w:t>
      </w:r>
      <w:r w:rsidR="00E54F77">
        <w:rPr>
          <w:lang w:val="en-GB"/>
        </w:rPr>
        <w:t xml:space="preserve"> </w:t>
      </w:r>
      <w:proofErr w:type="gramStart"/>
      <w:r w:rsidR="00E54F77">
        <w:rPr>
          <w:lang w:val="en-GB"/>
        </w:rPr>
        <w:t>Setup(</w:t>
      </w:r>
      <w:proofErr w:type="gramEnd"/>
      <w:r w:rsidR="00E54F77">
        <w:rPr>
          <w:lang w:val="en-GB"/>
        </w:rPr>
        <w:t>) is not called when a sket</w:t>
      </w:r>
      <w:r w:rsidR="00706DA9">
        <w:rPr>
          <w:lang w:val="en-GB"/>
        </w:rPr>
        <w:t xml:space="preserve">ch is used as a synth in Mother, and so any initialization you </w:t>
      </w:r>
      <w:r w:rsidR="000809EE">
        <w:rPr>
          <w:lang w:val="en-GB"/>
        </w:rPr>
        <w:t xml:space="preserve">would normally </w:t>
      </w:r>
      <w:r w:rsidR="00706DA9">
        <w:rPr>
          <w:lang w:val="en-GB"/>
        </w:rPr>
        <w:t>do in Setup(), should instead be performed here.</w:t>
      </w:r>
    </w:p>
    <w:p w:rsidR="002D4E72" w:rsidRPr="002D25B9" w:rsidRDefault="001560EC" w:rsidP="009B120F">
      <w:pPr>
        <w:numPr>
          <w:ilvl w:val="0"/>
          <w:numId w:val="2"/>
        </w:numPr>
        <w:jc w:val="both"/>
        <w:rPr>
          <w:lang w:val="en-GB"/>
        </w:rPr>
      </w:pPr>
      <w:r>
        <w:rPr>
          <w:lang w:val="en-GB"/>
        </w:rPr>
        <w:t xml:space="preserve">Call </w:t>
      </w:r>
      <w:proofErr w:type="spellStart"/>
      <w:r w:rsidRPr="002D4E72">
        <w:rPr>
          <w:i/>
          <w:lang w:val="en-GB"/>
        </w:rPr>
        <w:t>initializeFoetus</w:t>
      </w:r>
      <w:proofErr w:type="spellEnd"/>
      <w:r w:rsidRPr="002D4E72">
        <w:rPr>
          <w:i/>
          <w:lang w:val="en-GB"/>
        </w:rPr>
        <w:t>()</w:t>
      </w:r>
      <w:r w:rsidR="00FD303E">
        <w:rPr>
          <w:lang w:val="en-GB"/>
        </w:rPr>
        <w:t xml:space="preserve"> from within setup() </w:t>
      </w:r>
      <w:r w:rsidR="00E47DB2">
        <w:rPr>
          <w:lang w:val="en-GB"/>
        </w:rPr>
        <w:t>so that you can</w:t>
      </w:r>
      <w:r w:rsidR="00FD303E">
        <w:rPr>
          <w:lang w:val="en-GB"/>
        </w:rPr>
        <w:t xml:space="preserve"> run the sketch outside</w:t>
      </w:r>
      <w:r w:rsidR="00E47DB2">
        <w:rPr>
          <w:lang w:val="en-GB"/>
        </w:rPr>
        <w:t xml:space="preserve"> of Mother – if you don’t the sketch cannot run by itself directly from the Processing IDE, only from within Mother</w:t>
      </w:r>
      <w:r w:rsidR="00FD303E">
        <w:rPr>
          <w:lang w:val="en-GB"/>
        </w:rPr>
        <w:t>.</w:t>
      </w:r>
    </w:p>
    <w:p w:rsidR="009A104E" w:rsidRPr="002D25B9" w:rsidRDefault="00906D5D" w:rsidP="002D25B9">
      <w:pPr>
        <w:numPr>
          <w:ilvl w:val="0"/>
          <w:numId w:val="2"/>
        </w:numPr>
        <w:jc w:val="both"/>
        <w:rPr>
          <w:lang w:val="en-GB"/>
        </w:rPr>
      </w:pPr>
      <w:r>
        <w:rPr>
          <w:lang w:val="en-GB"/>
        </w:rPr>
        <w:t>I</w:t>
      </w:r>
      <w:r w:rsidR="002D4E72">
        <w:rPr>
          <w:lang w:val="en-GB"/>
        </w:rPr>
        <w:t xml:space="preserve">n </w:t>
      </w:r>
      <w:proofErr w:type="spellStart"/>
      <w:r w:rsidR="002D4E72" w:rsidRPr="002D4E72">
        <w:rPr>
          <w:i/>
          <w:lang w:val="en-GB"/>
        </w:rPr>
        <w:t>initializeFoetus</w:t>
      </w:r>
      <w:proofErr w:type="spellEnd"/>
      <w:r w:rsidR="002D4E72" w:rsidRPr="002D4E72">
        <w:rPr>
          <w:i/>
          <w:lang w:val="en-GB"/>
        </w:rPr>
        <w:t>()</w:t>
      </w:r>
      <w:r w:rsidR="002D4E72">
        <w:rPr>
          <w:i/>
          <w:lang w:val="en-GB"/>
        </w:rPr>
        <w:t xml:space="preserve">, </w:t>
      </w:r>
      <w:r w:rsidR="002D4E72">
        <w:rPr>
          <w:lang w:val="en-GB"/>
        </w:rPr>
        <w:t>instantiate the foetus object:</w:t>
      </w:r>
      <w:r w:rsidR="002D4E72" w:rsidRPr="002D4E72">
        <w:rPr>
          <w:lang w:val="en-GB"/>
        </w:rPr>
        <w:t xml:space="preserve"> </w:t>
      </w:r>
      <w:r w:rsidR="002D4E72" w:rsidRPr="002D4E72">
        <w:rPr>
          <w:i/>
          <w:lang w:val="en-GB"/>
        </w:rPr>
        <w:t xml:space="preserve"> f = new Foetus(this);</w:t>
      </w:r>
    </w:p>
    <w:p w:rsidR="00906D5D" w:rsidRPr="002D25B9" w:rsidRDefault="00906531" w:rsidP="002D25B9">
      <w:pPr>
        <w:numPr>
          <w:ilvl w:val="0"/>
          <w:numId w:val="2"/>
        </w:numPr>
        <w:jc w:val="both"/>
        <w:rPr>
          <w:lang w:val="en-GB"/>
        </w:rPr>
      </w:pPr>
      <w:r w:rsidRPr="00906531">
        <w:rPr>
          <w:lang w:val="en-GB"/>
        </w:rPr>
        <w:t>To create a synth for use with Mother, use the Foetus library, export your synth from the processing environment (File-&gt;Export Application), and place the “yourSketch.jar” file found in the newly created folder “</w:t>
      </w:r>
      <w:proofErr w:type="spellStart"/>
      <w:r w:rsidRPr="00906531">
        <w:rPr>
          <w:lang w:val="en-GB"/>
        </w:rPr>
        <w:t>application.windowsXX</w:t>
      </w:r>
      <w:proofErr w:type="spellEnd"/>
      <w:r w:rsidRPr="00906531">
        <w:rPr>
          <w:lang w:val="en-GB"/>
        </w:rPr>
        <w:t xml:space="preserve">/lib/”, and the .jar files of any libraries used, in the synth folder specified in the mother.ini file. The default folders for this use are ./data/Synths/, and ./data/Synths/libraries/ respectively, within the data folder of the </w:t>
      </w:r>
      <w:proofErr w:type="spellStart"/>
      <w:r w:rsidRPr="00906531">
        <w:rPr>
          <w:lang w:val="en-GB"/>
        </w:rPr>
        <w:t>MotherDelivery</w:t>
      </w:r>
      <w:proofErr w:type="spellEnd"/>
      <w:r w:rsidRPr="00906531">
        <w:rPr>
          <w:lang w:val="en-GB"/>
        </w:rPr>
        <w:t xml:space="preserve"> sketch.</w:t>
      </w:r>
    </w:p>
    <w:p w:rsidR="002909D2" w:rsidRDefault="00D62202" w:rsidP="002D25B9">
      <w:pPr>
        <w:ind w:left="360"/>
        <w:jc w:val="both"/>
        <w:rPr>
          <w:lang w:val="en-GB"/>
        </w:rPr>
      </w:pPr>
      <w:r>
        <w:rPr>
          <w:lang w:val="en-GB"/>
        </w:rPr>
        <w:t>I</w:t>
      </w:r>
      <w:r w:rsidR="002F1A35">
        <w:rPr>
          <w:lang w:val="en-GB"/>
        </w:rPr>
        <w:t xml:space="preserve">f you want the synth to respond </w:t>
      </w:r>
      <w:r w:rsidR="00804C6F">
        <w:rPr>
          <w:lang w:val="en-GB"/>
        </w:rPr>
        <w:t>to its own set of OSC messages</w:t>
      </w:r>
      <w:r w:rsidR="004A0E08">
        <w:rPr>
          <w:lang w:val="en-GB"/>
        </w:rPr>
        <w:t>, you also need to do the following</w:t>
      </w:r>
      <w:r w:rsidR="00804C6F">
        <w:rPr>
          <w:lang w:val="en-GB"/>
        </w:rPr>
        <w:t>:</w:t>
      </w:r>
    </w:p>
    <w:p w:rsidR="00AB23B9" w:rsidRPr="002D25B9" w:rsidRDefault="00804C6F" w:rsidP="002D25B9">
      <w:pPr>
        <w:numPr>
          <w:ilvl w:val="0"/>
          <w:numId w:val="4"/>
        </w:numPr>
        <w:jc w:val="both"/>
        <w:rPr>
          <w:lang w:val="en-GB"/>
        </w:rPr>
      </w:pPr>
      <w:r>
        <w:rPr>
          <w:lang w:val="en-GB"/>
        </w:rPr>
        <w:t xml:space="preserve">register what these messages are in the </w:t>
      </w:r>
      <w:proofErr w:type="spellStart"/>
      <w:r w:rsidRPr="002D4E72">
        <w:rPr>
          <w:i/>
          <w:lang w:val="en-GB"/>
        </w:rPr>
        <w:t>initializeFoetus</w:t>
      </w:r>
      <w:proofErr w:type="spellEnd"/>
      <w:r w:rsidRPr="002D4E72">
        <w:rPr>
          <w:i/>
          <w:lang w:val="en-GB"/>
        </w:rPr>
        <w:t>()</w:t>
      </w:r>
      <w:r>
        <w:rPr>
          <w:i/>
          <w:lang w:val="en-GB"/>
        </w:rPr>
        <w:t xml:space="preserve"> </w:t>
      </w:r>
      <w:r>
        <w:rPr>
          <w:lang w:val="en-GB"/>
        </w:rPr>
        <w:t xml:space="preserve">method: </w:t>
      </w:r>
    </w:p>
    <w:p w:rsidR="002F1A35" w:rsidRDefault="002F1A35" w:rsidP="009B120F">
      <w:pPr>
        <w:ind w:left="1080"/>
        <w:jc w:val="both"/>
        <w:rPr>
          <w:lang w:val="en-GB"/>
        </w:rPr>
      </w:pPr>
      <w:proofErr w:type="spellStart"/>
      <w:proofErr w:type="gramStart"/>
      <w:r w:rsidRPr="002F1A35">
        <w:rPr>
          <w:i/>
          <w:lang w:val="en-GB"/>
        </w:rPr>
        <w:t>f.registerMethod</w:t>
      </w:r>
      <w:proofErr w:type="spellEnd"/>
      <w:r w:rsidRPr="002F1A35">
        <w:rPr>
          <w:i/>
          <w:lang w:val="en-GB"/>
        </w:rPr>
        <w:t>(</w:t>
      </w:r>
      <w:proofErr w:type="gramEnd"/>
      <w:r w:rsidRPr="002F1A35">
        <w:rPr>
          <w:i/>
          <w:lang w:val="en-GB"/>
        </w:rPr>
        <w:t>"/</w:t>
      </w:r>
      <w:proofErr w:type="spellStart"/>
      <w:r w:rsidR="00877E83" w:rsidRPr="00FD37EF">
        <w:rPr>
          <w:i/>
          <w:lang w:val="en-GB"/>
        </w:rPr>
        <w:t>TopColor</w:t>
      </w:r>
      <w:proofErr w:type="spellEnd"/>
      <w:r w:rsidR="00877E83" w:rsidRPr="002F1A35">
        <w:rPr>
          <w:i/>
          <w:lang w:val="en-GB"/>
        </w:rPr>
        <w:t xml:space="preserve"> </w:t>
      </w:r>
      <w:r w:rsidRPr="002F1A35">
        <w:rPr>
          <w:i/>
          <w:lang w:val="en-GB"/>
        </w:rPr>
        <w:t>", "</w:t>
      </w:r>
      <w:r w:rsidR="00877E83">
        <w:rPr>
          <w:i/>
          <w:lang w:val="en-GB"/>
        </w:rPr>
        <w:t>iii</w:t>
      </w:r>
      <w:r w:rsidRPr="002F1A35">
        <w:rPr>
          <w:i/>
          <w:lang w:val="en-GB"/>
        </w:rPr>
        <w:t>");</w:t>
      </w:r>
      <w:r>
        <w:rPr>
          <w:lang w:val="en-GB"/>
        </w:rPr>
        <w:t xml:space="preserve"> </w:t>
      </w:r>
    </w:p>
    <w:p w:rsidR="00877E83" w:rsidRDefault="00877E83" w:rsidP="009B120F">
      <w:pPr>
        <w:ind w:left="1080"/>
        <w:jc w:val="both"/>
        <w:rPr>
          <w:lang w:val="en-GB"/>
        </w:rPr>
      </w:pPr>
      <w:proofErr w:type="spellStart"/>
      <w:proofErr w:type="gramStart"/>
      <w:r w:rsidRPr="002F1A35">
        <w:rPr>
          <w:i/>
          <w:lang w:val="en-GB"/>
        </w:rPr>
        <w:t>f.registerMethod</w:t>
      </w:r>
      <w:proofErr w:type="spellEnd"/>
      <w:r w:rsidRPr="002F1A35">
        <w:rPr>
          <w:i/>
          <w:lang w:val="en-GB"/>
        </w:rPr>
        <w:t>(</w:t>
      </w:r>
      <w:proofErr w:type="gramEnd"/>
      <w:r w:rsidRPr="002F1A35">
        <w:rPr>
          <w:i/>
          <w:lang w:val="en-GB"/>
        </w:rPr>
        <w:t>"/</w:t>
      </w:r>
      <w:proofErr w:type="spellStart"/>
      <w:r>
        <w:rPr>
          <w:i/>
          <w:lang w:val="en-GB"/>
        </w:rPr>
        <w:t>Bottom</w:t>
      </w:r>
      <w:r w:rsidRPr="00FD37EF">
        <w:rPr>
          <w:i/>
          <w:lang w:val="en-GB"/>
        </w:rPr>
        <w:t>Color</w:t>
      </w:r>
      <w:proofErr w:type="spellEnd"/>
      <w:r w:rsidRPr="002F1A35">
        <w:rPr>
          <w:i/>
          <w:lang w:val="en-GB"/>
        </w:rPr>
        <w:t xml:space="preserve"> ", "</w:t>
      </w:r>
      <w:r>
        <w:rPr>
          <w:i/>
          <w:lang w:val="en-GB"/>
        </w:rPr>
        <w:t>iii</w:t>
      </w:r>
      <w:r w:rsidRPr="002F1A35">
        <w:rPr>
          <w:i/>
          <w:lang w:val="en-GB"/>
        </w:rPr>
        <w:t>");</w:t>
      </w:r>
      <w:r>
        <w:rPr>
          <w:lang w:val="en-GB"/>
        </w:rPr>
        <w:t xml:space="preserve"> </w:t>
      </w:r>
    </w:p>
    <w:p w:rsidR="00877E83" w:rsidRDefault="00877E83" w:rsidP="002D25B9">
      <w:pPr>
        <w:ind w:left="1080"/>
        <w:jc w:val="both"/>
        <w:rPr>
          <w:lang w:val="en-GB"/>
        </w:rPr>
      </w:pPr>
      <w:proofErr w:type="gramStart"/>
      <w:r>
        <w:rPr>
          <w:lang w:val="en-GB"/>
        </w:rPr>
        <w:t>etc</w:t>
      </w:r>
      <w:proofErr w:type="gramEnd"/>
      <w:r>
        <w:rPr>
          <w:lang w:val="en-GB"/>
        </w:rPr>
        <w:t>…</w:t>
      </w:r>
    </w:p>
    <w:p w:rsidR="002909D2" w:rsidRDefault="002909D2" w:rsidP="009B120F">
      <w:pPr>
        <w:ind w:left="1080"/>
        <w:jc w:val="both"/>
        <w:rPr>
          <w:lang w:val="en-GB"/>
        </w:rPr>
      </w:pPr>
    </w:p>
    <w:p w:rsidR="00FD37EF" w:rsidRPr="002D25B9" w:rsidRDefault="00FD37EF" w:rsidP="002D25B9">
      <w:pPr>
        <w:numPr>
          <w:ilvl w:val="0"/>
          <w:numId w:val="4"/>
        </w:numPr>
        <w:jc w:val="both"/>
        <w:rPr>
          <w:lang w:val="en-GB"/>
        </w:rPr>
      </w:pPr>
      <w:r>
        <w:rPr>
          <w:lang w:val="en-GB"/>
        </w:rPr>
        <w:t xml:space="preserve">and add a </w:t>
      </w:r>
      <w:r>
        <w:rPr>
          <w:i/>
          <w:lang w:val="en-GB"/>
        </w:rPr>
        <w:t xml:space="preserve">void </w:t>
      </w:r>
      <w:proofErr w:type="spellStart"/>
      <w:r>
        <w:rPr>
          <w:i/>
          <w:lang w:val="en-GB"/>
        </w:rPr>
        <w:t>oscEvent</w:t>
      </w:r>
      <w:proofErr w:type="spellEnd"/>
      <w:r>
        <w:rPr>
          <w:i/>
          <w:lang w:val="en-GB"/>
        </w:rPr>
        <w:t>(</w:t>
      </w:r>
      <w:proofErr w:type="spellStart"/>
      <w:r>
        <w:rPr>
          <w:i/>
          <w:lang w:val="en-GB"/>
        </w:rPr>
        <w:t>oscMessage</w:t>
      </w:r>
      <w:proofErr w:type="spellEnd"/>
      <w:r>
        <w:rPr>
          <w:i/>
          <w:lang w:val="en-GB"/>
        </w:rPr>
        <w:t xml:space="preserve"> </w:t>
      </w:r>
      <w:proofErr w:type="spellStart"/>
      <w:r>
        <w:rPr>
          <w:i/>
          <w:lang w:val="en-GB"/>
        </w:rPr>
        <w:t>theOscMessage</w:t>
      </w:r>
      <w:proofErr w:type="spellEnd"/>
      <w:r>
        <w:rPr>
          <w:i/>
          <w:lang w:val="en-GB"/>
        </w:rPr>
        <w:t xml:space="preserve">) </w:t>
      </w:r>
      <w:r>
        <w:rPr>
          <w:lang w:val="en-GB"/>
        </w:rPr>
        <w:t>method:</w:t>
      </w:r>
    </w:p>
    <w:p w:rsidR="00FD37EF" w:rsidRPr="00FD37EF" w:rsidRDefault="00FD37EF" w:rsidP="002D25B9">
      <w:pPr>
        <w:spacing w:after="0" w:line="240" w:lineRule="auto"/>
        <w:ind w:left="1080"/>
        <w:jc w:val="both"/>
        <w:rPr>
          <w:i/>
          <w:lang w:val="en-GB"/>
        </w:rPr>
      </w:pPr>
      <w:proofErr w:type="gramStart"/>
      <w:r w:rsidRPr="00FD37EF">
        <w:rPr>
          <w:i/>
          <w:lang w:val="en-GB"/>
        </w:rPr>
        <w:t>void</w:t>
      </w:r>
      <w:proofErr w:type="gramEnd"/>
      <w:r w:rsidRPr="00FD37EF">
        <w:rPr>
          <w:i/>
          <w:lang w:val="en-GB"/>
        </w:rPr>
        <w:t xml:space="preserve"> </w:t>
      </w:r>
      <w:proofErr w:type="spellStart"/>
      <w:r w:rsidRPr="00FD37EF">
        <w:rPr>
          <w:i/>
          <w:lang w:val="en-GB"/>
        </w:rPr>
        <w:t>oscEvent</w:t>
      </w:r>
      <w:proofErr w:type="spellEnd"/>
      <w:r w:rsidRPr="00FD37EF">
        <w:rPr>
          <w:i/>
          <w:lang w:val="en-GB"/>
        </w:rPr>
        <w:t>(</w:t>
      </w:r>
      <w:proofErr w:type="spellStart"/>
      <w:r w:rsidRPr="00FD37EF">
        <w:rPr>
          <w:i/>
          <w:lang w:val="en-GB"/>
        </w:rPr>
        <w:t>OscMessage</w:t>
      </w:r>
      <w:proofErr w:type="spellEnd"/>
      <w:r w:rsidRPr="00FD37EF">
        <w:rPr>
          <w:i/>
          <w:lang w:val="en-GB"/>
        </w:rPr>
        <w:t xml:space="preserve"> </w:t>
      </w:r>
      <w:proofErr w:type="spellStart"/>
      <w:r w:rsidRPr="00FD37EF">
        <w:rPr>
          <w:i/>
          <w:lang w:val="en-GB"/>
        </w:rPr>
        <w:t>theOscMessage</w:t>
      </w:r>
      <w:proofErr w:type="spellEnd"/>
      <w:r w:rsidRPr="00FD37EF">
        <w:rPr>
          <w:i/>
          <w:lang w:val="en-GB"/>
        </w:rPr>
        <w:t>)</w:t>
      </w:r>
    </w:p>
    <w:p w:rsidR="00FD37EF" w:rsidRPr="00FD37EF" w:rsidRDefault="00FD37EF" w:rsidP="002D25B9">
      <w:pPr>
        <w:spacing w:after="0" w:line="240" w:lineRule="auto"/>
        <w:ind w:left="1080"/>
        <w:jc w:val="both"/>
        <w:rPr>
          <w:i/>
          <w:lang w:val="en-GB"/>
        </w:rPr>
      </w:pPr>
      <w:r w:rsidRPr="00FD37EF">
        <w:rPr>
          <w:i/>
          <w:lang w:val="en-GB"/>
        </w:rPr>
        <w:t>{</w:t>
      </w:r>
    </w:p>
    <w:p w:rsidR="00FD37EF" w:rsidRPr="00FD37EF" w:rsidRDefault="00FD37EF" w:rsidP="002D25B9">
      <w:pPr>
        <w:spacing w:after="0" w:line="240" w:lineRule="auto"/>
        <w:ind w:left="1080"/>
        <w:jc w:val="both"/>
        <w:rPr>
          <w:i/>
          <w:lang w:val="en-GB"/>
        </w:rPr>
      </w:pPr>
      <w:r w:rsidRPr="00FD37EF">
        <w:rPr>
          <w:i/>
          <w:lang w:val="en-GB"/>
        </w:rPr>
        <w:t xml:space="preserve">  </w:t>
      </w:r>
      <w:proofErr w:type="gramStart"/>
      <w:r w:rsidRPr="00FD37EF">
        <w:rPr>
          <w:i/>
          <w:lang w:val="en-GB"/>
        </w:rPr>
        <w:t>if</w:t>
      </w:r>
      <w:proofErr w:type="gramEnd"/>
      <w:r w:rsidRPr="00FD37EF">
        <w:rPr>
          <w:i/>
          <w:lang w:val="en-GB"/>
        </w:rPr>
        <w:t xml:space="preserve"> (</w:t>
      </w:r>
      <w:proofErr w:type="spellStart"/>
      <w:r w:rsidRPr="00FD37EF">
        <w:rPr>
          <w:i/>
          <w:lang w:val="en-GB"/>
        </w:rPr>
        <w:t>theOscMessage.checkAddrPattern</w:t>
      </w:r>
      <w:proofErr w:type="spellEnd"/>
      <w:r w:rsidRPr="00FD37EF">
        <w:rPr>
          <w:i/>
          <w:lang w:val="en-GB"/>
        </w:rPr>
        <w:t>("/</w:t>
      </w:r>
      <w:proofErr w:type="spellStart"/>
      <w:r w:rsidRPr="00FD37EF">
        <w:rPr>
          <w:i/>
          <w:lang w:val="en-GB"/>
        </w:rPr>
        <w:t>TopColor</w:t>
      </w:r>
      <w:proofErr w:type="spellEnd"/>
      <w:r w:rsidRPr="00FD37EF">
        <w:rPr>
          <w:i/>
          <w:lang w:val="en-GB"/>
        </w:rPr>
        <w:t>") == true)</w:t>
      </w:r>
    </w:p>
    <w:p w:rsidR="00FD37EF" w:rsidRPr="00FD37EF" w:rsidRDefault="00FD37EF" w:rsidP="002D25B9">
      <w:pPr>
        <w:spacing w:after="0" w:line="240" w:lineRule="auto"/>
        <w:ind w:left="1080"/>
        <w:jc w:val="both"/>
        <w:rPr>
          <w:i/>
          <w:lang w:val="en-GB"/>
        </w:rPr>
      </w:pPr>
      <w:r w:rsidRPr="00FD37EF">
        <w:rPr>
          <w:i/>
          <w:lang w:val="en-GB"/>
        </w:rPr>
        <w:t xml:space="preserve">  {</w:t>
      </w:r>
    </w:p>
    <w:p w:rsidR="00FD37EF" w:rsidRPr="00FD37EF" w:rsidRDefault="00FD37EF" w:rsidP="002D25B9">
      <w:pPr>
        <w:spacing w:after="0" w:line="240" w:lineRule="auto"/>
        <w:ind w:left="1080"/>
        <w:jc w:val="both"/>
        <w:rPr>
          <w:i/>
          <w:lang w:val="en-GB"/>
        </w:rPr>
      </w:pPr>
      <w:r w:rsidRPr="00FD37EF">
        <w:rPr>
          <w:i/>
          <w:lang w:val="en-GB"/>
        </w:rPr>
        <w:t xml:space="preserve">    /* check if the </w:t>
      </w:r>
      <w:proofErr w:type="spellStart"/>
      <w:r w:rsidRPr="00FD37EF">
        <w:rPr>
          <w:i/>
          <w:lang w:val="en-GB"/>
        </w:rPr>
        <w:t>typetag</w:t>
      </w:r>
      <w:proofErr w:type="spellEnd"/>
      <w:r w:rsidRPr="00FD37EF">
        <w:rPr>
          <w:i/>
          <w:lang w:val="en-GB"/>
        </w:rPr>
        <w:t xml:space="preserve"> is the right one. */</w:t>
      </w:r>
    </w:p>
    <w:p w:rsidR="00FD37EF" w:rsidRPr="00FD37EF" w:rsidRDefault="00FD37EF" w:rsidP="002D25B9">
      <w:pPr>
        <w:spacing w:after="0" w:line="240" w:lineRule="auto"/>
        <w:ind w:left="1080"/>
        <w:jc w:val="both"/>
        <w:rPr>
          <w:i/>
          <w:lang w:val="en-GB"/>
        </w:rPr>
      </w:pPr>
      <w:r w:rsidRPr="00FD37EF">
        <w:rPr>
          <w:i/>
          <w:lang w:val="en-GB"/>
        </w:rPr>
        <w:t xml:space="preserve">    </w:t>
      </w:r>
      <w:proofErr w:type="gramStart"/>
      <w:r w:rsidRPr="00FD37EF">
        <w:rPr>
          <w:i/>
          <w:lang w:val="en-GB"/>
        </w:rPr>
        <w:t>if</w:t>
      </w:r>
      <w:proofErr w:type="gramEnd"/>
      <w:r w:rsidRPr="00FD37EF">
        <w:rPr>
          <w:i/>
          <w:lang w:val="en-GB"/>
        </w:rPr>
        <w:t xml:space="preserve"> (</w:t>
      </w:r>
      <w:proofErr w:type="spellStart"/>
      <w:r w:rsidRPr="00FD37EF">
        <w:rPr>
          <w:i/>
          <w:lang w:val="en-GB"/>
        </w:rPr>
        <w:t>theOscMessage.checkTypetag</w:t>
      </w:r>
      <w:proofErr w:type="spellEnd"/>
      <w:r w:rsidRPr="00FD37EF">
        <w:rPr>
          <w:i/>
          <w:lang w:val="en-GB"/>
        </w:rPr>
        <w:t>("iii"))</w:t>
      </w:r>
    </w:p>
    <w:p w:rsidR="00FD37EF" w:rsidRPr="00FD37EF" w:rsidRDefault="00FD37EF" w:rsidP="002D25B9">
      <w:pPr>
        <w:spacing w:after="0" w:line="240" w:lineRule="auto"/>
        <w:ind w:left="1080"/>
        <w:jc w:val="both"/>
        <w:rPr>
          <w:i/>
          <w:lang w:val="en-GB"/>
        </w:rPr>
      </w:pPr>
      <w:r w:rsidRPr="00FD37EF">
        <w:rPr>
          <w:i/>
          <w:lang w:val="en-GB"/>
        </w:rPr>
        <w:t xml:space="preserve">    {</w:t>
      </w:r>
    </w:p>
    <w:p w:rsidR="00FD37EF" w:rsidRPr="00FD37EF" w:rsidRDefault="00FD37EF" w:rsidP="002D25B9">
      <w:pPr>
        <w:spacing w:after="0" w:line="240" w:lineRule="auto"/>
        <w:ind w:left="1080"/>
        <w:jc w:val="both"/>
        <w:rPr>
          <w:i/>
          <w:lang w:val="en-GB"/>
        </w:rPr>
      </w:pPr>
      <w:r w:rsidRPr="00FD37EF">
        <w:rPr>
          <w:i/>
          <w:lang w:val="en-GB"/>
        </w:rPr>
        <w:t xml:space="preserve">      </w:t>
      </w:r>
      <w:proofErr w:type="spellStart"/>
      <w:r w:rsidRPr="00FD37EF">
        <w:rPr>
          <w:i/>
          <w:lang w:val="en-GB"/>
        </w:rPr>
        <w:t>m_TopR</w:t>
      </w:r>
      <w:proofErr w:type="spellEnd"/>
      <w:r w:rsidRPr="00FD37EF">
        <w:rPr>
          <w:i/>
          <w:lang w:val="en-GB"/>
        </w:rPr>
        <w:t xml:space="preserve"> = </w:t>
      </w:r>
      <w:proofErr w:type="spellStart"/>
      <w:proofErr w:type="gramStart"/>
      <w:r w:rsidRPr="00FD37EF">
        <w:rPr>
          <w:i/>
          <w:lang w:val="en-GB"/>
        </w:rPr>
        <w:t>theOscMessage.get</w:t>
      </w:r>
      <w:proofErr w:type="spellEnd"/>
      <w:r w:rsidRPr="00FD37EF">
        <w:rPr>
          <w:i/>
          <w:lang w:val="en-GB"/>
        </w:rPr>
        <w:t>(</w:t>
      </w:r>
      <w:proofErr w:type="gramEnd"/>
      <w:r w:rsidRPr="00FD37EF">
        <w:rPr>
          <w:i/>
          <w:lang w:val="en-GB"/>
        </w:rPr>
        <w:t>0).</w:t>
      </w:r>
      <w:proofErr w:type="spellStart"/>
      <w:r w:rsidRPr="00FD37EF">
        <w:rPr>
          <w:i/>
          <w:lang w:val="en-GB"/>
        </w:rPr>
        <w:t>intValue</w:t>
      </w:r>
      <w:proofErr w:type="spellEnd"/>
      <w:r w:rsidRPr="00FD37EF">
        <w:rPr>
          <w:i/>
          <w:lang w:val="en-GB"/>
        </w:rPr>
        <w:t>();</w:t>
      </w:r>
    </w:p>
    <w:p w:rsidR="00FD37EF" w:rsidRPr="00FD37EF" w:rsidRDefault="00FD37EF" w:rsidP="002D25B9">
      <w:pPr>
        <w:spacing w:after="0" w:line="240" w:lineRule="auto"/>
        <w:ind w:left="1080"/>
        <w:jc w:val="both"/>
        <w:rPr>
          <w:i/>
          <w:lang w:val="en-GB"/>
        </w:rPr>
      </w:pPr>
      <w:r w:rsidRPr="00FD37EF">
        <w:rPr>
          <w:i/>
          <w:lang w:val="en-GB"/>
        </w:rPr>
        <w:t xml:space="preserve">      </w:t>
      </w:r>
      <w:proofErr w:type="spellStart"/>
      <w:r w:rsidRPr="00FD37EF">
        <w:rPr>
          <w:i/>
          <w:lang w:val="en-GB"/>
        </w:rPr>
        <w:t>m_TopG</w:t>
      </w:r>
      <w:proofErr w:type="spellEnd"/>
      <w:r w:rsidRPr="00FD37EF">
        <w:rPr>
          <w:i/>
          <w:lang w:val="en-GB"/>
        </w:rPr>
        <w:t xml:space="preserve"> = </w:t>
      </w:r>
      <w:proofErr w:type="spellStart"/>
      <w:proofErr w:type="gramStart"/>
      <w:r w:rsidRPr="00FD37EF">
        <w:rPr>
          <w:i/>
          <w:lang w:val="en-GB"/>
        </w:rPr>
        <w:t>theOscMessage.get</w:t>
      </w:r>
      <w:proofErr w:type="spellEnd"/>
      <w:r w:rsidRPr="00FD37EF">
        <w:rPr>
          <w:i/>
          <w:lang w:val="en-GB"/>
        </w:rPr>
        <w:t>(</w:t>
      </w:r>
      <w:proofErr w:type="gramEnd"/>
      <w:r w:rsidRPr="00FD37EF">
        <w:rPr>
          <w:i/>
          <w:lang w:val="en-GB"/>
        </w:rPr>
        <w:t>1).</w:t>
      </w:r>
      <w:proofErr w:type="spellStart"/>
      <w:r w:rsidRPr="00FD37EF">
        <w:rPr>
          <w:i/>
          <w:lang w:val="en-GB"/>
        </w:rPr>
        <w:t>intValue</w:t>
      </w:r>
      <w:proofErr w:type="spellEnd"/>
      <w:r w:rsidRPr="00FD37EF">
        <w:rPr>
          <w:i/>
          <w:lang w:val="en-GB"/>
        </w:rPr>
        <w:t>();</w:t>
      </w:r>
    </w:p>
    <w:p w:rsidR="00FD37EF" w:rsidRPr="00FD37EF" w:rsidRDefault="00FD37EF" w:rsidP="002D25B9">
      <w:pPr>
        <w:spacing w:after="0" w:line="240" w:lineRule="auto"/>
        <w:ind w:left="1080"/>
        <w:jc w:val="both"/>
        <w:rPr>
          <w:i/>
          <w:lang w:val="en-GB"/>
        </w:rPr>
      </w:pPr>
      <w:r w:rsidRPr="00FD37EF">
        <w:rPr>
          <w:i/>
          <w:lang w:val="en-GB"/>
        </w:rPr>
        <w:t xml:space="preserve">      </w:t>
      </w:r>
      <w:proofErr w:type="spellStart"/>
      <w:r w:rsidRPr="00FD37EF">
        <w:rPr>
          <w:i/>
          <w:lang w:val="en-GB"/>
        </w:rPr>
        <w:t>m_TopB</w:t>
      </w:r>
      <w:proofErr w:type="spellEnd"/>
      <w:r w:rsidRPr="00FD37EF">
        <w:rPr>
          <w:i/>
          <w:lang w:val="en-GB"/>
        </w:rPr>
        <w:t xml:space="preserve"> = </w:t>
      </w:r>
      <w:proofErr w:type="spellStart"/>
      <w:proofErr w:type="gramStart"/>
      <w:r w:rsidRPr="00FD37EF">
        <w:rPr>
          <w:i/>
          <w:lang w:val="en-GB"/>
        </w:rPr>
        <w:t>theOscMessage.get</w:t>
      </w:r>
      <w:proofErr w:type="spellEnd"/>
      <w:r w:rsidRPr="00FD37EF">
        <w:rPr>
          <w:i/>
          <w:lang w:val="en-GB"/>
        </w:rPr>
        <w:t>(</w:t>
      </w:r>
      <w:proofErr w:type="gramEnd"/>
      <w:r w:rsidRPr="00FD37EF">
        <w:rPr>
          <w:i/>
          <w:lang w:val="en-GB"/>
        </w:rPr>
        <w:t>2).</w:t>
      </w:r>
      <w:proofErr w:type="spellStart"/>
      <w:r w:rsidRPr="00FD37EF">
        <w:rPr>
          <w:i/>
          <w:lang w:val="en-GB"/>
        </w:rPr>
        <w:t>intValue</w:t>
      </w:r>
      <w:proofErr w:type="spellEnd"/>
      <w:r w:rsidRPr="00FD37EF">
        <w:rPr>
          <w:i/>
          <w:lang w:val="en-GB"/>
        </w:rPr>
        <w:t>();</w:t>
      </w:r>
    </w:p>
    <w:p w:rsidR="00FD37EF" w:rsidRPr="00FD37EF" w:rsidRDefault="00FD37EF" w:rsidP="002D25B9">
      <w:pPr>
        <w:spacing w:after="0" w:line="240" w:lineRule="auto"/>
        <w:ind w:left="1080"/>
        <w:jc w:val="both"/>
        <w:rPr>
          <w:i/>
          <w:lang w:val="en-GB"/>
        </w:rPr>
      </w:pPr>
      <w:r w:rsidRPr="00FD37EF">
        <w:rPr>
          <w:i/>
          <w:lang w:val="en-GB"/>
        </w:rPr>
        <w:t xml:space="preserve">      </w:t>
      </w:r>
      <w:proofErr w:type="gramStart"/>
      <w:r w:rsidRPr="00FD37EF">
        <w:rPr>
          <w:i/>
          <w:lang w:val="en-GB"/>
        </w:rPr>
        <w:t>return</w:t>
      </w:r>
      <w:proofErr w:type="gramEnd"/>
      <w:r w:rsidRPr="00FD37EF">
        <w:rPr>
          <w:i/>
          <w:lang w:val="en-GB"/>
        </w:rPr>
        <w:t>;</w:t>
      </w:r>
    </w:p>
    <w:p w:rsidR="00FD37EF" w:rsidRPr="00FD37EF" w:rsidRDefault="00FD37EF" w:rsidP="002D25B9">
      <w:pPr>
        <w:spacing w:after="0" w:line="240" w:lineRule="auto"/>
        <w:ind w:left="1080"/>
        <w:jc w:val="both"/>
        <w:rPr>
          <w:i/>
          <w:lang w:val="en-GB"/>
        </w:rPr>
      </w:pPr>
      <w:r w:rsidRPr="00FD37EF">
        <w:rPr>
          <w:i/>
          <w:lang w:val="en-GB"/>
        </w:rPr>
        <w:t xml:space="preserve">    }</w:t>
      </w:r>
    </w:p>
    <w:p w:rsidR="00FD37EF" w:rsidRPr="00FD37EF" w:rsidRDefault="00FD37EF" w:rsidP="002D25B9">
      <w:pPr>
        <w:spacing w:after="0" w:line="240" w:lineRule="auto"/>
        <w:ind w:left="1080"/>
        <w:jc w:val="both"/>
        <w:rPr>
          <w:i/>
          <w:lang w:val="en-GB"/>
        </w:rPr>
      </w:pPr>
      <w:r w:rsidRPr="00FD37EF">
        <w:rPr>
          <w:i/>
          <w:lang w:val="en-GB"/>
        </w:rPr>
        <w:t xml:space="preserve">  }</w:t>
      </w:r>
    </w:p>
    <w:p w:rsidR="00FD37EF" w:rsidRPr="00FD37EF" w:rsidRDefault="00FD37EF" w:rsidP="002D25B9">
      <w:pPr>
        <w:spacing w:after="0" w:line="240" w:lineRule="auto"/>
        <w:ind w:left="1080"/>
        <w:jc w:val="both"/>
        <w:rPr>
          <w:i/>
          <w:lang w:val="en-GB"/>
        </w:rPr>
      </w:pPr>
      <w:r w:rsidRPr="00FD37EF">
        <w:rPr>
          <w:i/>
          <w:lang w:val="en-GB"/>
        </w:rPr>
        <w:t xml:space="preserve">  </w:t>
      </w:r>
      <w:proofErr w:type="gramStart"/>
      <w:r w:rsidRPr="00FD37EF">
        <w:rPr>
          <w:i/>
          <w:lang w:val="en-GB"/>
        </w:rPr>
        <w:t>else</w:t>
      </w:r>
      <w:proofErr w:type="gramEnd"/>
      <w:r w:rsidRPr="00FD37EF">
        <w:rPr>
          <w:i/>
          <w:lang w:val="en-GB"/>
        </w:rPr>
        <w:t xml:space="preserve"> if (</w:t>
      </w:r>
      <w:proofErr w:type="spellStart"/>
      <w:r w:rsidRPr="00FD37EF">
        <w:rPr>
          <w:i/>
          <w:lang w:val="en-GB"/>
        </w:rPr>
        <w:t>theOscMessage.checkAddrPattern</w:t>
      </w:r>
      <w:proofErr w:type="spellEnd"/>
      <w:r w:rsidRPr="00FD37EF">
        <w:rPr>
          <w:i/>
          <w:lang w:val="en-GB"/>
        </w:rPr>
        <w:t>("/</w:t>
      </w:r>
      <w:proofErr w:type="spellStart"/>
      <w:r w:rsidRPr="00FD37EF">
        <w:rPr>
          <w:i/>
          <w:lang w:val="en-GB"/>
        </w:rPr>
        <w:t>BottomColor</w:t>
      </w:r>
      <w:proofErr w:type="spellEnd"/>
      <w:r w:rsidRPr="00FD37EF">
        <w:rPr>
          <w:i/>
          <w:lang w:val="en-GB"/>
        </w:rPr>
        <w:t>") == true)</w:t>
      </w:r>
    </w:p>
    <w:p w:rsidR="00FD37EF" w:rsidRDefault="00FD37EF" w:rsidP="002D25B9">
      <w:pPr>
        <w:spacing w:after="0" w:line="240" w:lineRule="auto"/>
        <w:ind w:left="1080"/>
        <w:jc w:val="both"/>
        <w:rPr>
          <w:i/>
          <w:lang w:val="en-GB"/>
        </w:rPr>
      </w:pPr>
      <w:r w:rsidRPr="00FD37EF">
        <w:rPr>
          <w:i/>
          <w:lang w:val="en-GB"/>
        </w:rPr>
        <w:t xml:space="preserve">  {</w:t>
      </w:r>
    </w:p>
    <w:p w:rsidR="00FD37EF" w:rsidRDefault="00FD37EF" w:rsidP="002D25B9">
      <w:pPr>
        <w:spacing w:after="0" w:line="240" w:lineRule="auto"/>
        <w:ind w:left="1080" w:firstLine="360"/>
        <w:jc w:val="both"/>
        <w:rPr>
          <w:i/>
          <w:lang w:val="en-GB"/>
        </w:rPr>
      </w:pPr>
      <w:proofErr w:type="gramStart"/>
      <w:r>
        <w:rPr>
          <w:i/>
          <w:lang w:val="en-GB"/>
        </w:rPr>
        <w:t>etc</w:t>
      </w:r>
      <w:proofErr w:type="gramEnd"/>
      <w:r>
        <w:rPr>
          <w:i/>
          <w:lang w:val="en-GB"/>
        </w:rPr>
        <w:t>…</w:t>
      </w:r>
    </w:p>
    <w:p w:rsidR="00B275F5" w:rsidRDefault="00FD37EF" w:rsidP="002D25B9">
      <w:pPr>
        <w:spacing w:after="0" w:line="240" w:lineRule="auto"/>
        <w:ind w:left="1080"/>
        <w:jc w:val="both"/>
        <w:rPr>
          <w:i/>
          <w:lang w:val="en-GB"/>
        </w:rPr>
      </w:pPr>
      <w:r>
        <w:rPr>
          <w:i/>
          <w:lang w:val="en-GB"/>
        </w:rPr>
        <w:lastRenderedPageBreak/>
        <w:t xml:space="preserve"> }</w:t>
      </w:r>
    </w:p>
    <w:p w:rsidR="00B275F5" w:rsidRDefault="00B275F5" w:rsidP="009B120F">
      <w:pPr>
        <w:pStyle w:val="Heading2"/>
        <w:jc w:val="both"/>
        <w:rPr>
          <w:lang w:val="en-GB"/>
        </w:rPr>
      </w:pPr>
      <w:r>
        <w:rPr>
          <w:lang w:val="en-GB"/>
        </w:rPr>
        <w:t>Spline interpolation:</w:t>
      </w:r>
    </w:p>
    <w:p w:rsidR="00B275F5" w:rsidRDefault="00EE4D0F" w:rsidP="009B120F">
      <w:pPr>
        <w:jc w:val="both"/>
        <w:rPr>
          <w:lang w:val="en-GB"/>
        </w:rPr>
      </w:pPr>
      <w:r>
        <w:rPr>
          <w:lang w:val="en-GB"/>
        </w:rPr>
        <w:t>With Mother 0.2 came</w:t>
      </w:r>
      <w:r w:rsidR="00B275F5">
        <w:rPr>
          <w:lang w:val="en-GB"/>
        </w:rPr>
        <w:t xml:space="preserve"> the facility of allowing spline interpolation for individual floating point synth parameters. Instead of d</w:t>
      </w:r>
      <w:r w:rsidR="00741927">
        <w:rPr>
          <w:lang w:val="en-GB"/>
        </w:rPr>
        <w:t>eclaring each</w:t>
      </w:r>
      <w:r w:rsidR="00B275F5">
        <w:rPr>
          <w:lang w:val="en-GB"/>
        </w:rPr>
        <w:t xml:space="preserve"> parameter as float, you declare </w:t>
      </w:r>
      <w:r w:rsidR="00741927">
        <w:rPr>
          <w:lang w:val="en-GB"/>
        </w:rPr>
        <w:t>it</w:t>
      </w:r>
      <w:r w:rsidR="00B275F5">
        <w:rPr>
          <w:lang w:val="en-GB"/>
        </w:rPr>
        <w:t xml:space="preserve"> as </w:t>
      </w:r>
      <w:proofErr w:type="spellStart"/>
      <w:r w:rsidR="00B275F5" w:rsidRPr="00B275F5">
        <w:rPr>
          <w:lang w:val="en-GB"/>
        </w:rPr>
        <w:t>FoetusParameter</w:t>
      </w:r>
      <w:proofErr w:type="spellEnd"/>
      <w:r w:rsidR="00B275F5">
        <w:rPr>
          <w:lang w:val="en-GB"/>
        </w:rPr>
        <w:t xml:space="preserve">, and instantiate </w:t>
      </w:r>
      <w:r w:rsidR="00741927">
        <w:rPr>
          <w:lang w:val="en-GB"/>
        </w:rPr>
        <w:t>it</w:t>
      </w:r>
      <w:r w:rsidR="00B275F5">
        <w:rPr>
          <w:lang w:val="en-GB"/>
        </w:rPr>
        <w:t xml:space="preserve"> in the </w:t>
      </w:r>
      <w:proofErr w:type="spellStart"/>
      <w:proofErr w:type="gramStart"/>
      <w:r w:rsidR="00B275F5" w:rsidRPr="00B275F5">
        <w:rPr>
          <w:lang w:val="en-GB"/>
        </w:rPr>
        <w:t>initializeFoetus</w:t>
      </w:r>
      <w:proofErr w:type="spellEnd"/>
      <w:r w:rsidR="00B275F5">
        <w:rPr>
          <w:lang w:val="en-GB"/>
        </w:rPr>
        <w:t>(</w:t>
      </w:r>
      <w:proofErr w:type="gramEnd"/>
      <w:r w:rsidR="00B275F5">
        <w:rPr>
          <w:lang w:val="en-GB"/>
        </w:rPr>
        <w:t xml:space="preserve">) method, </w:t>
      </w:r>
      <w:proofErr w:type="spellStart"/>
      <w:r w:rsidR="00B275F5">
        <w:rPr>
          <w:lang w:val="en-GB"/>
        </w:rPr>
        <w:t>eg</w:t>
      </w:r>
      <w:proofErr w:type="spellEnd"/>
      <w:r w:rsidR="00B275F5">
        <w:rPr>
          <w:lang w:val="en-GB"/>
        </w:rPr>
        <w:t xml:space="preserve">: </w:t>
      </w:r>
    </w:p>
    <w:p w:rsidR="00B275F5" w:rsidRDefault="00B275F5" w:rsidP="009B120F">
      <w:pPr>
        <w:jc w:val="both"/>
        <w:rPr>
          <w:lang w:val="en-GB"/>
        </w:rPr>
      </w:pPr>
      <w:r>
        <w:rPr>
          <w:lang w:val="en-GB"/>
        </w:rPr>
        <w:t>Declaration:</w:t>
      </w:r>
    </w:p>
    <w:p w:rsidR="00B275F5" w:rsidRPr="00BD2396" w:rsidRDefault="00B275F5" w:rsidP="009B120F">
      <w:pPr>
        <w:jc w:val="both"/>
        <w:rPr>
          <w:lang w:val="en-GB"/>
        </w:rPr>
      </w:pPr>
      <w:r>
        <w:rPr>
          <w:lang w:val="en-GB"/>
        </w:rPr>
        <w:t xml:space="preserve">Foetus parameter </w:t>
      </w:r>
      <w:proofErr w:type="spellStart"/>
      <w:r>
        <w:rPr>
          <w:lang w:val="en-GB"/>
        </w:rPr>
        <w:t>m_Red</w:t>
      </w:r>
      <w:proofErr w:type="spellEnd"/>
      <w:r>
        <w:rPr>
          <w:lang w:val="en-GB"/>
        </w:rPr>
        <w:t>;</w:t>
      </w:r>
    </w:p>
    <w:p w:rsidR="00B275F5" w:rsidRDefault="00B275F5" w:rsidP="009B120F">
      <w:pPr>
        <w:jc w:val="both"/>
        <w:rPr>
          <w:lang w:val="en-GB"/>
        </w:rPr>
      </w:pPr>
      <w:r>
        <w:rPr>
          <w:lang w:val="en-GB"/>
        </w:rPr>
        <w:t>Instantiation:</w:t>
      </w:r>
    </w:p>
    <w:p w:rsidR="00B275F5" w:rsidRDefault="00B275F5" w:rsidP="002D25B9">
      <w:pPr>
        <w:autoSpaceDE w:val="0"/>
        <w:autoSpaceDN w:val="0"/>
        <w:adjustRightInd w:val="0"/>
        <w:spacing w:after="0" w:line="240" w:lineRule="auto"/>
        <w:jc w:val="both"/>
        <w:rPr>
          <w:rFonts w:ascii="Courier New" w:hAnsi="Courier New" w:cs="Courier New"/>
          <w:sz w:val="20"/>
          <w:szCs w:val="20"/>
          <w:lang w:val="en-GB" w:eastAsia="en-GB"/>
        </w:rPr>
      </w:pPr>
      <w:proofErr w:type="spellStart"/>
      <w:proofErr w:type="gramStart"/>
      <w:r>
        <w:rPr>
          <w:rFonts w:ascii="Courier New" w:hAnsi="Courier New" w:cs="Courier New"/>
          <w:color w:val="000000"/>
          <w:sz w:val="20"/>
          <w:szCs w:val="20"/>
          <w:lang w:val="en-GB" w:eastAsia="en-GB"/>
        </w:rPr>
        <w:t>initializeFoetus</w:t>
      </w:r>
      <w:proofErr w:type="spellEnd"/>
      <w:r>
        <w:rPr>
          <w:rFonts w:ascii="Courier New" w:hAnsi="Courier New" w:cs="Courier New"/>
          <w:color w:val="000000"/>
          <w:sz w:val="20"/>
          <w:szCs w:val="20"/>
          <w:lang w:val="en-GB" w:eastAsia="en-GB"/>
        </w:rPr>
        <w:t>()</w:t>
      </w:r>
      <w:proofErr w:type="gramEnd"/>
    </w:p>
    <w:p w:rsidR="00B275F5" w:rsidRDefault="00B275F5" w:rsidP="002D25B9">
      <w:pPr>
        <w:autoSpaceDE w:val="0"/>
        <w:autoSpaceDN w:val="0"/>
        <w:adjustRightInd w:val="0"/>
        <w:spacing w:after="0" w:line="240" w:lineRule="auto"/>
        <w:jc w:val="both"/>
        <w:rPr>
          <w:rFonts w:ascii="Courier New" w:hAnsi="Courier New" w:cs="Courier New"/>
          <w:sz w:val="20"/>
          <w:szCs w:val="20"/>
          <w:lang w:val="en-GB" w:eastAsia="en-GB"/>
        </w:rPr>
      </w:pPr>
      <w:r>
        <w:rPr>
          <w:rFonts w:ascii="Courier New" w:hAnsi="Courier New" w:cs="Courier New"/>
          <w:color w:val="000000"/>
          <w:sz w:val="20"/>
          <w:szCs w:val="20"/>
          <w:lang w:val="en-GB" w:eastAsia="en-GB"/>
        </w:rPr>
        <w:t>{</w:t>
      </w:r>
    </w:p>
    <w:p w:rsidR="00B275F5" w:rsidRDefault="00B275F5" w:rsidP="002D25B9">
      <w:pPr>
        <w:autoSpaceDE w:val="0"/>
        <w:autoSpaceDN w:val="0"/>
        <w:adjustRightInd w:val="0"/>
        <w:spacing w:after="0" w:line="240" w:lineRule="auto"/>
        <w:jc w:val="both"/>
        <w:rPr>
          <w:rFonts w:ascii="Courier New" w:hAnsi="Courier New" w:cs="Courier New"/>
          <w:sz w:val="20"/>
          <w:szCs w:val="20"/>
          <w:lang w:val="en-GB" w:eastAsia="en-GB"/>
        </w:rPr>
      </w:pPr>
      <w:r>
        <w:rPr>
          <w:rFonts w:ascii="Courier New" w:hAnsi="Courier New" w:cs="Courier New"/>
          <w:color w:val="000000"/>
          <w:sz w:val="20"/>
          <w:szCs w:val="20"/>
          <w:lang w:val="en-GB" w:eastAsia="en-GB"/>
        </w:rPr>
        <w:tab/>
        <w:t>…</w:t>
      </w:r>
    </w:p>
    <w:p w:rsidR="00B275F5" w:rsidRDefault="00B275F5" w:rsidP="002D25B9">
      <w:pPr>
        <w:autoSpaceDE w:val="0"/>
        <w:autoSpaceDN w:val="0"/>
        <w:adjustRightInd w:val="0"/>
        <w:spacing w:after="0" w:line="240" w:lineRule="auto"/>
        <w:jc w:val="both"/>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ab/>
      </w:r>
    </w:p>
    <w:p w:rsidR="00B275F5" w:rsidRDefault="00B275F5" w:rsidP="002D25B9">
      <w:pPr>
        <w:autoSpaceDE w:val="0"/>
        <w:autoSpaceDN w:val="0"/>
        <w:adjustRightInd w:val="0"/>
        <w:spacing w:after="0" w:line="240" w:lineRule="auto"/>
        <w:ind w:firstLine="720"/>
        <w:jc w:val="both"/>
        <w:rPr>
          <w:rFonts w:ascii="Courier New" w:hAnsi="Courier New" w:cs="Courier New"/>
          <w:sz w:val="20"/>
          <w:szCs w:val="20"/>
          <w:lang w:val="en-GB" w:eastAsia="en-GB"/>
        </w:rPr>
      </w:pPr>
      <w:r>
        <w:rPr>
          <w:rFonts w:ascii="Courier New" w:hAnsi="Courier New" w:cs="Courier New"/>
          <w:color w:val="3F7F5F"/>
          <w:sz w:val="20"/>
          <w:szCs w:val="20"/>
          <w:lang w:val="en-GB" w:eastAsia="en-GB"/>
        </w:rPr>
        <w:t>// Instantiate foetus object here</w:t>
      </w:r>
    </w:p>
    <w:p w:rsidR="00B275F5" w:rsidRDefault="00B275F5" w:rsidP="002D25B9">
      <w:pPr>
        <w:autoSpaceDE w:val="0"/>
        <w:autoSpaceDN w:val="0"/>
        <w:adjustRightInd w:val="0"/>
        <w:spacing w:after="0" w:line="240" w:lineRule="auto"/>
        <w:jc w:val="both"/>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0000C0"/>
          <w:sz w:val="20"/>
          <w:szCs w:val="20"/>
          <w:lang w:val="en-GB" w:eastAsia="en-GB"/>
        </w:rPr>
        <w:t>f</w:t>
      </w:r>
      <w:r>
        <w:rPr>
          <w:rFonts w:ascii="Courier New" w:hAnsi="Courier New" w:cs="Courier New"/>
          <w:color w:val="000000"/>
          <w:sz w:val="20"/>
          <w:szCs w:val="20"/>
          <w:lang w:val="en-GB" w:eastAsia="en-GB"/>
        </w:rPr>
        <w:t xml:space="preserve"> = </w:t>
      </w:r>
      <w:r>
        <w:rPr>
          <w:rFonts w:ascii="Courier New" w:hAnsi="Courier New" w:cs="Courier New"/>
          <w:b/>
          <w:bCs/>
          <w:color w:val="7F0055"/>
          <w:sz w:val="20"/>
          <w:szCs w:val="20"/>
          <w:lang w:val="en-GB" w:eastAsia="en-GB"/>
        </w:rPr>
        <w:t>new</w:t>
      </w:r>
      <w:r>
        <w:rPr>
          <w:rFonts w:ascii="Courier New" w:hAnsi="Courier New" w:cs="Courier New"/>
          <w:color w:val="000000"/>
          <w:sz w:val="20"/>
          <w:szCs w:val="20"/>
          <w:lang w:val="en-GB" w:eastAsia="en-GB"/>
        </w:rPr>
        <w:t xml:space="preserve"> </w:t>
      </w:r>
      <w:proofErr w:type="gramStart"/>
      <w:r>
        <w:rPr>
          <w:rFonts w:ascii="Courier New" w:hAnsi="Courier New" w:cs="Courier New"/>
          <w:color w:val="000000"/>
          <w:sz w:val="20"/>
          <w:szCs w:val="20"/>
          <w:lang w:val="en-GB" w:eastAsia="en-GB"/>
        </w:rPr>
        <w:t>Foetus(</w:t>
      </w:r>
      <w:proofErr w:type="gramEnd"/>
      <w:r>
        <w:rPr>
          <w:rFonts w:ascii="Courier New" w:hAnsi="Courier New" w:cs="Courier New"/>
          <w:b/>
          <w:bCs/>
          <w:color w:val="7F0055"/>
          <w:sz w:val="20"/>
          <w:szCs w:val="20"/>
          <w:lang w:val="en-GB" w:eastAsia="en-GB"/>
        </w:rPr>
        <w:t>this</w:t>
      </w:r>
      <w:r>
        <w:rPr>
          <w:rFonts w:ascii="Courier New" w:hAnsi="Courier New" w:cs="Courier New"/>
          <w:color w:val="000000"/>
          <w:sz w:val="20"/>
          <w:szCs w:val="20"/>
          <w:lang w:val="en-GB" w:eastAsia="en-GB"/>
        </w:rPr>
        <w:t>);</w:t>
      </w:r>
    </w:p>
    <w:p w:rsidR="00B275F5" w:rsidRDefault="00B275F5" w:rsidP="002D25B9">
      <w:pPr>
        <w:spacing w:after="0" w:line="240" w:lineRule="auto"/>
        <w:jc w:val="both"/>
        <w:rPr>
          <w:lang w:val="en-GB"/>
        </w:rPr>
      </w:pPr>
    </w:p>
    <w:p w:rsidR="00B275F5" w:rsidRPr="00B275F5" w:rsidRDefault="00B275F5" w:rsidP="002D25B9">
      <w:pPr>
        <w:spacing w:after="0" w:line="240" w:lineRule="auto"/>
        <w:ind w:firstLine="720"/>
        <w:jc w:val="both"/>
        <w:rPr>
          <w:lang w:val="en-GB"/>
        </w:rPr>
      </w:pPr>
      <w:proofErr w:type="spellStart"/>
      <w:r>
        <w:rPr>
          <w:rFonts w:ascii="Courier New" w:hAnsi="Courier New" w:cs="Courier New"/>
          <w:sz w:val="20"/>
          <w:szCs w:val="20"/>
          <w:lang w:val="en-GB" w:eastAsia="en-GB"/>
        </w:rPr>
        <w:t>m_Red</w:t>
      </w:r>
      <w:proofErr w:type="spellEnd"/>
      <w:r>
        <w:rPr>
          <w:rFonts w:ascii="Courier New" w:hAnsi="Courier New" w:cs="Courier New"/>
          <w:sz w:val="20"/>
          <w:szCs w:val="20"/>
          <w:lang w:val="en-GB" w:eastAsia="en-GB"/>
        </w:rPr>
        <w:t xml:space="preserve"> </w:t>
      </w:r>
      <w:r w:rsidRPr="00B275F5">
        <w:rPr>
          <w:rFonts w:ascii="Courier New" w:hAnsi="Courier New" w:cs="Courier New"/>
          <w:sz w:val="20"/>
          <w:szCs w:val="20"/>
          <w:lang w:val="en-GB" w:eastAsia="en-GB"/>
        </w:rPr>
        <w:t xml:space="preserve">= </w:t>
      </w:r>
      <w:r w:rsidRPr="00B275F5">
        <w:rPr>
          <w:rFonts w:ascii="Courier New" w:hAnsi="Courier New" w:cs="Courier New"/>
          <w:b/>
          <w:bCs/>
          <w:sz w:val="20"/>
          <w:szCs w:val="20"/>
          <w:lang w:val="en-GB" w:eastAsia="en-GB"/>
        </w:rPr>
        <w:t>new</w:t>
      </w:r>
      <w:r w:rsidRPr="00B275F5">
        <w:rPr>
          <w:rFonts w:ascii="Courier New" w:hAnsi="Courier New" w:cs="Courier New"/>
          <w:sz w:val="20"/>
          <w:szCs w:val="20"/>
          <w:lang w:val="en-GB" w:eastAsia="en-GB"/>
        </w:rPr>
        <w:t xml:space="preserve"> </w:t>
      </w:r>
      <w:proofErr w:type="spellStart"/>
      <w:proofErr w:type="gramStart"/>
      <w:r w:rsidRPr="00B275F5">
        <w:rPr>
          <w:rFonts w:ascii="Courier New" w:hAnsi="Courier New" w:cs="Courier New"/>
          <w:sz w:val="20"/>
          <w:szCs w:val="20"/>
          <w:lang w:val="en-GB" w:eastAsia="en-GB"/>
        </w:rPr>
        <w:t>FoetusParameter</w:t>
      </w:r>
      <w:proofErr w:type="spellEnd"/>
      <w:r w:rsidRPr="00B275F5">
        <w:rPr>
          <w:rFonts w:ascii="Courier New" w:hAnsi="Courier New" w:cs="Courier New"/>
          <w:sz w:val="20"/>
          <w:szCs w:val="20"/>
          <w:lang w:val="en-GB" w:eastAsia="en-GB"/>
        </w:rPr>
        <w:t>(</w:t>
      </w:r>
      <w:proofErr w:type="gramEnd"/>
      <w:r w:rsidRPr="00B275F5">
        <w:rPr>
          <w:rFonts w:ascii="Courier New" w:hAnsi="Courier New" w:cs="Courier New"/>
          <w:sz w:val="20"/>
          <w:szCs w:val="20"/>
          <w:lang w:val="en-GB" w:eastAsia="en-GB"/>
        </w:rPr>
        <w:t xml:space="preserve">f, 0, </w:t>
      </w:r>
      <w:r>
        <w:rPr>
          <w:rFonts w:ascii="Courier New" w:hAnsi="Courier New" w:cs="Courier New"/>
          <w:sz w:val="20"/>
          <w:szCs w:val="20"/>
          <w:lang w:val="en-GB" w:eastAsia="en-GB"/>
        </w:rPr>
        <w:t>"/</w:t>
      </w:r>
      <w:proofErr w:type="spellStart"/>
      <w:r w:rsidRPr="00B275F5">
        <w:rPr>
          <w:rFonts w:ascii="Courier New" w:hAnsi="Courier New" w:cs="Courier New"/>
          <w:sz w:val="20"/>
          <w:szCs w:val="20"/>
          <w:lang w:val="en-GB" w:eastAsia="en-GB"/>
        </w:rPr>
        <w:t>Red"</w:t>
      </w:r>
      <w:r>
        <w:rPr>
          <w:rFonts w:ascii="Courier New" w:hAnsi="Courier New" w:cs="Courier New"/>
          <w:sz w:val="20"/>
          <w:szCs w:val="20"/>
          <w:lang w:val="en-GB" w:eastAsia="en-GB"/>
        </w:rPr>
        <w:t>,</w:t>
      </w:r>
      <w:r w:rsidRPr="00B275F5">
        <w:rPr>
          <w:rFonts w:ascii="Courier New" w:hAnsi="Courier New" w:cs="Courier New"/>
          <w:sz w:val="20"/>
          <w:szCs w:val="20"/>
          <w:lang w:val="en-GB" w:eastAsia="en-GB"/>
        </w:rPr>
        <w:t>"f</w:t>
      </w:r>
      <w:proofErr w:type="spellEnd"/>
      <w:r w:rsidRPr="00B275F5">
        <w:rPr>
          <w:rFonts w:ascii="Courier New" w:hAnsi="Courier New" w:cs="Courier New"/>
          <w:sz w:val="20"/>
          <w:szCs w:val="20"/>
          <w:lang w:val="en-GB" w:eastAsia="en-GB"/>
        </w:rPr>
        <w:t>");</w:t>
      </w:r>
    </w:p>
    <w:p w:rsidR="00B275F5" w:rsidRDefault="00B275F5" w:rsidP="002D25B9">
      <w:pPr>
        <w:autoSpaceDE w:val="0"/>
        <w:autoSpaceDN w:val="0"/>
        <w:adjustRightInd w:val="0"/>
        <w:spacing w:after="0" w:line="240" w:lineRule="auto"/>
        <w:jc w:val="both"/>
        <w:rPr>
          <w:rFonts w:ascii="Courier New" w:hAnsi="Courier New" w:cs="Courier New"/>
          <w:sz w:val="20"/>
          <w:szCs w:val="20"/>
          <w:lang w:val="en-GB" w:eastAsia="en-GB"/>
        </w:rPr>
      </w:pPr>
    </w:p>
    <w:p w:rsidR="00B275F5" w:rsidRDefault="00B275F5" w:rsidP="002D25B9">
      <w:pPr>
        <w:autoSpaceDE w:val="0"/>
        <w:autoSpaceDN w:val="0"/>
        <w:adjustRightInd w:val="0"/>
        <w:spacing w:after="0" w:line="240" w:lineRule="auto"/>
        <w:jc w:val="both"/>
        <w:rPr>
          <w:rFonts w:ascii="Courier New" w:hAnsi="Courier New" w:cs="Courier New"/>
          <w:sz w:val="20"/>
          <w:szCs w:val="20"/>
          <w:lang w:val="en-GB" w:eastAsia="en-GB"/>
        </w:rPr>
      </w:pPr>
      <w:r>
        <w:rPr>
          <w:rFonts w:ascii="Courier New" w:hAnsi="Courier New" w:cs="Courier New"/>
          <w:color w:val="000000"/>
          <w:sz w:val="20"/>
          <w:szCs w:val="20"/>
          <w:lang w:val="en-GB" w:eastAsia="en-GB"/>
        </w:rPr>
        <w:tab/>
        <w:t>…</w:t>
      </w:r>
    </w:p>
    <w:p w:rsidR="00B275F5" w:rsidRDefault="00B275F5" w:rsidP="002D25B9">
      <w:pPr>
        <w:spacing w:after="0" w:line="240" w:lineRule="auto"/>
        <w:jc w:val="both"/>
        <w:rPr>
          <w:rFonts w:ascii="Courier New" w:hAnsi="Courier New" w:cs="Courier New"/>
          <w:color w:val="000000"/>
          <w:sz w:val="20"/>
          <w:szCs w:val="20"/>
          <w:lang w:val="en-GB" w:eastAsia="en-GB"/>
        </w:rPr>
      </w:pPr>
      <w:r>
        <w:rPr>
          <w:rFonts w:ascii="Courier New" w:hAnsi="Courier New" w:cs="Courier New"/>
          <w:color w:val="000000"/>
          <w:sz w:val="20"/>
          <w:szCs w:val="20"/>
          <w:lang w:val="en-GB" w:eastAsia="en-GB"/>
        </w:rPr>
        <w:t>}</w:t>
      </w:r>
    </w:p>
    <w:p w:rsidR="002D25B9" w:rsidRDefault="002D25B9" w:rsidP="009B120F">
      <w:pPr>
        <w:jc w:val="both"/>
        <w:rPr>
          <w:lang w:val="en-GB"/>
        </w:rPr>
      </w:pPr>
    </w:p>
    <w:p w:rsidR="00B275F5" w:rsidRDefault="00B275F5" w:rsidP="009B120F">
      <w:pPr>
        <w:jc w:val="both"/>
        <w:rPr>
          <w:lang w:val="en-GB"/>
        </w:rPr>
      </w:pPr>
      <w:r>
        <w:rPr>
          <w:lang w:val="en-GB"/>
        </w:rPr>
        <w:t>Where f is a reference to the Synth</w:t>
      </w:r>
      <w:r w:rsidR="00EE1E6C">
        <w:rPr>
          <w:lang w:val="en-GB"/>
        </w:rPr>
        <w:t>’</w:t>
      </w:r>
      <w:r>
        <w:rPr>
          <w:lang w:val="en-GB"/>
        </w:rPr>
        <w:t xml:space="preserve">s Foetus (make sure to first </w:t>
      </w:r>
      <w:r w:rsidR="00EE1E6C">
        <w:rPr>
          <w:lang w:val="en-GB"/>
        </w:rPr>
        <w:t>instantiate</w:t>
      </w:r>
      <w:r>
        <w:rPr>
          <w:lang w:val="en-GB"/>
        </w:rPr>
        <w:t xml:space="preserve"> it before using it here</w:t>
      </w:r>
      <w:r w:rsidR="00EE1E6C">
        <w:rPr>
          <w:lang w:val="en-GB"/>
        </w:rPr>
        <w:t xml:space="preserve"> or the synth will crash</w:t>
      </w:r>
      <w:r>
        <w:rPr>
          <w:lang w:val="en-GB"/>
        </w:rPr>
        <w:t xml:space="preserve">!), 0 is the initial value, “/Red” is its OSC address, and “f” is the OSC </w:t>
      </w:r>
      <w:proofErr w:type="spellStart"/>
      <w:r>
        <w:rPr>
          <w:lang w:val="en-GB"/>
        </w:rPr>
        <w:t>typetag</w:t>
      </w:r>
      <w:proofErr w:type="spellEnd"/>
      <w:r>
        <w:rPr>
          <w:lang w:val="en-GB"/>
        </w:rPr>
        <w:t xml:space="preserve">. With the 0.2 release the only </w:t>
      </w:r>
      <w:proofErr w:type="spellStart"/>
      <w:r>
        <w:rPr>
          <w:lang w:val="en-GB"/>
        </w:rPr>
        <w:t>supprted</w:t>
      </w:r>
      <w:proofErr w:type="spellEnd"/>
      <w:r>
        <w:rPr>
          <w:lang w:val="en-GB"/>
        </w:rPr>
        <w:t xml:space="preserve"> </w:t>
      </w:r>
      <w:proofErr w:type="spellStart"/>
      <w:r>
        <w:rPr>
          <w:lang w:val="en-GB"/>
        </w:rPr>
        <w:t>typetag</w:t>
      </w:r>
      <w:proofErr w:type="spellEnd"/>
      <w:r>
        <w:rPr>
          <w:lang w:val="en-GB"/>
        </w:rPr>
        <w:t xml:space="preserve"> is “f”, but I’ve nonetheless added the parameter for compatibility with future releases.</w:t>
      </w:r>
    </w:p>
    <w:p w:rsidR="00D44EC0" w:rsidRPr="00D44EC0" w:rsidRDefault="00D44EC0" w:rsidP="009B120F">
      <w:pPr>
        <w:jc w:val="both"/>
        <w:rPr>
          <w:lang w:val="en-GB"/>
        </w:rPr>
      </w:pPr>
      <w:r>
        <w:rPr>
          <w:lang w:val="en-GB"/>
        </w:rPr>
        <w:t xml:space="preserve">If you use </w:t>
      </w:r>
      <w:proofErr w:type="spellStart"/>
      <w:r>
        <w:rPr>
          <w:lang w:val="en-GB"/>
        </w:rPr>
        <w:t>FoetusParameter</w:t>
      </w:r>
      <w:proofErr w:type="spellEnd"/>
      <w:r>
        <w:rPr>
          <w:lang w:val="en-GB"/>
        </w:rPr>
        <w:t xml:space="preserve">, you do not need to use </w:t>
      </w:r>
      <w:proofErr w:type="spellStart"/>
      <w:proofErr w:type="gramStart"/>
      <w:r w:rsidRPr="002F1A35">
        <w:rPr>
          <w:i/>
          <w:lang w:val="en-GB"/>
        </w:rPr>
        <w:t>f.registerMethod</w:t>
      </w:r>
      <w:proofErr w:type="spellEnd"/>
      <w:r w:rsidRPr="002F1A35">
        <w:rPr>
          <w:i/>
          <w:lang w:val="en-GB"/>
        </w:rPr>
        <w:t>(</w:t>
      </w:r>
      <w:proofErr w:type="gramEnd"/>
      <w:r w:rsidRPr="002F1A35">
        <w:rPr>
          <w:i/>
          <w:lang w:val="en-GB"/>
        </w:rPr>
        <w:t>)</w:t>
      </w:r>
      <w:r>
        <w:rPr>
          <w:lang w:val="en-GB"/>
        </w:rPr>
        <w:t xml:space="preserve"> for </w:t>
      </w:r>
      <w:r w:rsidR="00B33CA0">
        <w:rPr>
          <w:lang w:val="en-GB"/>
        </w:rPr>
        <w:t>it</w:t>
      </w:r>
      <w:r>
        <w:rPr>
          <w:lang w:val="en-GB"/>
        </w:rPr>
        <w:t xml:space="preserve">, as this is taken care of </w:t>
      </w:r>
      <w:r w:rsidR="0036756B">
        <w:rPr>
          <w:lang w:val="en-GB"/>
        </w:rPr>
        <w:t xml:space="preserve">from </w:t>
      </w:r>
      <w:r>
        <w:rPr>
          <w:lang w:val="en-GB"/>
        </w:rPr>
        <w:t>inside the constructor.</w:t>
      </w:r>
    </w:p>
    <w:p w:rsidR="00741927" w:rsidRDefault="00741927" w:rsidP="009B120F">
      <w:pPr>
        <w:jc w:val="both"/>
        <w:rPr>
          <w:lang w:val="en-GB"/>
        </w:rPr>
      </w:pPr>
      <w:r>
        <w:rPr>
          <w:lang w:val="en-GB"/>
        </w:rPr>
        <w:t xml:space="preserve">You then get the interpolated value using the </w:t>
      </w:r>
      <w:proofErr w:type="spellStart"/>
      <w:proofErr w:type="gramStart"/>
      <w:r w:rsidRPr="00741927">
        <w:rPr>
          <w:lang w:val="en-GB"/>
        </w:rPr>
        <w:t>getValue</w:t>
      </w:r>
      <w:proofErr w:type="spellEnd"/>
      <w:r w:rsidRPr="00741927">
        <w:rPr>
          <w:lang w:val="en-GB"/>
        </w:rPr>
        <w:t>(</w:t>
      </w:r>
      <w:proofErr w:type="gramEnd"/>
      <w:r w:rsidRPr="00741927">
        <w:rPr>
          <w:lang w:val="en-GB"/>
        </w:rPr>
        <w:t>)</w:t>
      </w:r>
      <w:r>
        <w:rPr>
          <w:lang w:val="en-GB"/>
        </w:rPr>
        <w:t xml:space="preserve"> method, and set their value using </w:t>
      </w:r>
      <w:proofErr w:type="spellStart"/>
      <w:r>
        <w:rPr>
          <w:lang w:val="en-GB"/>
        </w:rPr>
        <w:t>setValue</w:t>
      </w:r>
      <w:proofErr w:type="spellEnd"/>
      <w:r>
        <w:rPr>
          <w:lang w:val="en-GB"/>
        </w:rPr>
        <w:t>().</w:t>
      </w:r>
    </w:p>
    <w:p w:rsidR="00741927" w:rsidRDefault="00741927" w:rsidP="009B120F">
      <w:pPr>
        <w:jc w:val="both"/>
        <w:rPr>
          <w:lang w:val="en-GB"/>
        </w:rPr>
      </w:pPr>
      <w:r>
        <w:rPr>
          <w:lang w:val="en-GB"/>
        </w:rPr>
        <w:t xml:space="preserve">At the moment, the speed of the interpolation is the time that passed between the two previous </w:t>
      </w:r>
      <w:proofErr w:type="spellStart"/>
      <w:proofErr w:type="gramStart"/>
      <w:r>
        <w:rPr>
          <w:lang w:val="en-GB"/>
        </w:rPr>
        <w:t>setValue</w:t>
      </w:r>
      <w:proofErr w:type="spellEnd"/>
      <w:r>
        <w:rPr>
          <w:lang w:val="en-GB"/>
        </w:rPr>
        <w:t>(</w:t>
      </w:r>
      <w:proofErr w:type="gramEnd"/>
      <w:r>
        <w:rPr>
          <w:lang w:val="en-GB"/>
        </w:rPr>
        <w:t xml:space="preserve">) calls, or three seconds, whichever is the shortest. </w:t>
      </w:r>
    </w:p>
    <w:p w:rsidR="00741927" w:rsidRDefault="00741927" w:rsidP="009B120F">
      <w:pPr>
        <w:jc w:val="both"/>
        <w:rPr>
          <w:lang w:val="en-GB"/>
        </w:rPr>
      </w:pPr>
      <w:r>
        <w:rPr>
          <w:lang w:val="en-GB"/>
        </w:rPr>
        <w:t>If messages are received with intervals shorted than 100 milliseconds, no interpolation is done</w:t>
      </w:r>
      <w:r w:rsidR="00B33CA0">
        <w:rPr>
          <w:lang w:val="en-GB"/>
        </w:rPr>
        <w:t xml:space="preserve"> between them.</w:t>
      </w:r>
    </w:p>
    <w:p w:rsidR="00B33CA0" w:rsidRDefault="00B33CA0" w:rsidP="009B120F">
      <w:pPr>
        <w:jc w:val="both"/>
        <w:rPr>
          <w:lang w:val="en-GB"/>
        </w:rPr>
      </w:pPr>
      <w:r>
        <w:rPr>
          <w:lang w:val="en-GB"/>
        </w:rPr>
        <w:t xml:space="preserve">Also note that </w:t>
      </w:r>
      <w:r w:rsidR="005F33BD">
        <w:rPr>
          <w:lang w:val="en-GB"/>
        </w:rPr>
        <w:t xml:space="preserve">currently </w:t>
      </w:r>
      <w:r>
        <w:rPr>
          <w:lang w:val="en-GB"/>
        </w:rPr>
        <w:t>no possibility to control the spline interpolation has been added. The default setting used is that of an ‘S’</w:t>
      </w:r>
      <w:r w:rsidR="00473ABF">
        <w:rPr>
          <w:lang w:val="en-GB"/>
        </w:rPr>
        <w:t xml:space="preserve"> curve, which gives the most natural-looking type of animation:</w:t>
      </w:r>
    </w:p>
    <w:p w:rsidR="00473ABF" w:rsidRDefault="00473ABF" w:rsidP="009B120F">
      <w:pPr>
        <w:jc w:val="both"/>
      </w:pPr>
      <w:r>
        <w:object w:dxaOrig="5395" w:dyaOrig="5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pt;height:270pt" o:ole="">
            <v:imagedata r:id="rId9" o:title=""/>
          </v:shape>
          <o:OLEObject Type="Embed" ProgID="Photoshop.Image.10" ShapeID="_x0000_i1025" DrawAspect="Content" ObjectID="_1436620179" r:id="rId10">
            <o:FieldCodes>\s</o:FieldCodes>
          </o:OLEObject>
        </w:object>
      </w:r>
    </w:p>
    <w:p w:rsidR="0012019F" w:rsidRDefault="00EE4D0F" w:rsidP="009B120F">
      <w:pPr>
        <w:jc w:val="both"/>
      </w:pPr>
      <w:r>
        <w:t>Keep in mind though that spline interpolation is relatively expensive</w:t>
      </w:r>
      <w:r w:rsidR="00A203B1">
        <w:t xml:space="preserve"> computationally</w:t>
      </w:r>
      <w:r>
        <w:t>, if you use it on a very large number of parameters it may end up affecting the frame-rate of the sketch.</w:t>
      </w:r>
    </w:p>
    <w:p w:rsidR="00473ABF" w:rsidRDefault="00473ABF" w:rsidP="009B120F">
      <w:pPr>
        <w:jc w:val="both"/>
      </w:pPr>
      <w:r>
        <w:t>Finally note that all included examples have been updated</w:t>
      </w:r>
      <w:r w:rsidR="0012019F">
        <w:t xml:space="preserve"> </w:t>
      </w:r>
      <w:r>
        <w:t>to use spline interpolation, so have a look to see how it is done, there is very little to it!</w:t>
      </w:r>
    </w:p>
    <w:p w:rsidR="00B6629D" w:rsidRDefault="00B6629D" w:rsidP="009B120F">
      <w:pPr>
        <w:pStyle w:val="Heading2"/>
        <w:jc w:val="both"/>
        <w:rPr>
          <w:lang w:val="en-GB"/>
        </w:rPr>
      </w:pPr>
      <w:r>
        <w:rPr>
          <w:lang w:val="en-GB"/>
        </w:rPr>
        <w:t>Notes on using multiple screens:</w:t>
      </w:r>
    </w:p>
    <w:p w:rsidR="00B6629D" w:rsidRDefault="00B6629D" w:rsidP="009B120F">
      <w:pPr>
        <w:jc w:val="both"/>
        <w:rPr>
          <w:lang w:val="en-GB"/>
        </w:rPr>
      </w:pPr>
      <w:r>
        <w:rPr>
          <w:lang w:val="en-GB"/>
        </w:rPr>
        <w:t xml:space="preserve">While running Mother on a computer with </w:t>
      </w:r>
      <w:r w:rsidR="007F6102">
        <w:rPr>
          <w:lang w:val="en-GB"/>
        </w:rPr>
        <w:t>more</w:t>
      </w:r>
      <w:r>
        <w:rPr>
          <w:lang w:val="en-GB"/>
        </w:rPr>
        <w:t xml:space="preserve"> than one display device attached may be desirable, it does also mean that certain complications need to be taken into consideration.</w:t>
      </w:r>
      <w:r w:rsidR="009B120F">
        <w:rPr>
          <w:lang w:val="en-GB"/>
        </w:rPr>
        <w:t xml:space="preserve"> Not all graphics cards are good at supporting OpenGL acceleration on the secondary display, and even those at are, </w:t>
      </w:r>
      <w:r w:rsidR="000F2C01">
        <w:rPr>
          <w:lang w:val="en-GB"/>
        </w:rPr>
        <w:t>often are by default set up to</w:t>
      </w:r>
      <w:r w:rsidR="007F6102">
        <w:rPr>
          <w:lang w:val="en-GB"/>
        </w:rPr>
        <w:t xml:space="preserve"> </w:t>
      </w:r>
      <w:r w:rsidR="009B120F">
        <w:rPr>
          <w:lang w:val="en-GB"/>
        </w:rPr>
        <w:t xml:space="preserve">do so </w:t>
      </w:r>
      <w:r w:rsidR="007F6102">
        <w:rPr>
          <w:lang w:val="en-GB"/>
        </w:rPr>
        <w:t>at the cost of</w:t>
      </w:r>
      <w:r w:rsidR="009B120F">
        <w:rPr>
          <w:lang w:val="en-GB"/>
        </w:rPr>
        <w:t xml:space="preserve"> reduced performance. So although Mother supports outputting to the secondary display, I recommend setting your projector to be your primary display,</w:t>
      </w:r>
      <w:r w:rsidR="007F6102">
        <w:rPr>
          <w:lang w:val="en-GB"/>
        </w:rPr>
        <w:t xml:space="preserve"> and disabling OpenGL acceleration on the secondary,</w:t>
      </w:r>
      <w:r w:rsidR="009B120F">
        <w:rPr>
          <w:lang w:val="en-GB"/>
        </w:rPr>
        <w:t xml:space="preserve"> for maximized OpenGL performance.</w:t>
      </w:r>
    </w:p>
    <w:p w:rsidR="00693553" w:rsidRDefault="00693553" w:rsidP="009B120F">
      <w:pPr>
        <w:jc w:val="both"/>
        <w:rPr>
          <w:lang w:val="en-GB"/>
        </w:rPr>
      </w:pPr>
      <w:r>
        <w:rPr>
          <w:lang w:val="en-GB"/>
        </w:rPr>
        <w:t xml:space="preserve">The only way to currently output to the secondary display, is to use the </w:t>
      </w:r>
      <w:proofErr w:type="spellStart"/>
      <w:r>
        <w:rPr>
          <w:lang w:val="en-GB"/>
        </w:rPr>
        <w:t>MotherDeliveryEcplipse</w:t>
      </w:r>
      <w:proofErr w:type="spellEnd"/>
      <w:r>
        <w:rPr>
          <w:lang w:val="en-GB"/>
        </w:rPr>
        <w:t xml:space="preserve"> </w:t>
      </w:r>
      <w:r w:rsidR="003D24EB">
        <w:rPr>
          <w:lang w:val="en-GB"/>
        </w:rPr>
        <w:t xml:space="preserve">project to run Mother, and from within there, to set the </w:t>
      </w:r>
      <w:proofErr w:type="spellStart"/>
      <w:r w:rsidR="003D24EB">
        <w:rPr>
          <w:lang w:val="en-GB"/>
        </w:rPr>
        <w:t>outputScreen</w:t>
      </w:r>
      <w:proofErr w:type="spellEnd"/>
      <w:r w:rsidR="003D24EB">
        <w:rPr>
          <w:lang w:val="en-GB"/>
        </w:rPr>
        <w:t xml:space="preserve"> parameter to a value </w:t>
      </w:r>
      <w:r w:rsidR="00C071EC">
        <w:rPr>
          <w:lang w:val="en-GB"/>
        </w:rPr>
        <w:t>greater</w:t>
      </w:r>
      <w:r w:rsidR="003D24EB">
        <w:rPr>
          <w:lang w:val="en-GB"/>
        </w:rPr>
        <w:t xml:space="preserve"> than 0.</w:t>
      </w:r>
    </w:p>
    <w:p w:rsidR="006437CB" w:rsidRDefault="006437CB" w:rsidP="009B120F">
      <w:pPr>
        <w:pStyle w:val="Heading2"/>
        <w:jc w:val="both"/>
        <w:rPr>
          <w:lang w:val="en-GB"/>
        </w:rPr>
      </w:pPr>
      <w:r>
        <w:rPr>
          <w:lang w:val="en-GB"/>
        </w:rPr>
        <w:t>Suggestion for advanced users:</w:t>
      </w:r>
    </w:p>
    <w:p w:rsidR="006437CB" w:rsidRPr="006437CB" w:rsidRDefault="006437CB" w:rsidP="009B120F">
      <w:pPr>
        <w:jc w:val="both"/>
        <w:rPr>
          <w:lang w:val="en-GB"/>
        </w:rPr>
      </w:pPr>
      <w:r>
        <w:rPr>
          <w:lang w:val="en-GB"/>
        </w:rPr>
        <w:t>Mother is most intuitively us</w:t>
      </w:r>
      <w:r w:rsidR="00E00CBF">
        <w:rPr>
          <w:lang w:val="en-GB"/>
        </w:rPr>
        <w:t xml:space="preserve">ed from within the Eclipse IDE, as you can then directly </w:t>
      </w:r>
      <w:r w:rsidR="00CE64FD">
        <w:rPr>
          <w:lang w:val="en-GB"/>
        </w:rPr>
        <w:t>reference</w:t>
      </w:r>
      <w:r w:rsidR="00E00CBF">
        <w:rPr>
          <w:lang w:val="en-GB"/>
        </w:rPr>
        <w:t xml:space="preserve"> your sketch projects from within the </w:t>
      </w:r>
      <w:proofErr w:type="spellStart"/>
      <w:r w:rsidR="00E00CBF">
        <w:rPr>
          <w:lang w:val="en-GB"/>
        </w:rPr>
        <w:t>MotherDeliveryEclipse</w:t>
      </w:r>
      <w:proofErr w:type="spellEnd"/>
      <w:r w:rsidR="00E00CBF">
        <w:rPr>
          <w:lang w:val="en-GB"/>
        </w:rPr>
        <w:t xml:space="preserve"> project</w:t>
      </w:r>
      <w:r w:rsidR="006A77A4">
        <w:rPr>
          <w:lang w:val="en-GB"/>
        </w:rPr>
        <w:t xml:space="preserve">. Go to </w:t>
      </w:r>
      <w:r w:rsidR="00E00CBF">
        <w:rPr>
          <w:lang w:val="en-GB"/>
        </w:rPr>
        <w:t xml:space="preserve"> Project Properties -&gt; Java Build Path -&gt;Projects-&gt;Add…, and from there add the synth </w:t>
      </w:r>
      <w:r w:rsidR="00E00CBF">
        <w:rPr>
          <w:lang w:val="en-GB"/>
        </w:rPr>
        <w:lastRenderedPageBreak/>
        <w:t xml:space="preserve">projects that reside in the workspace. </w:t>
      </w:r>
      <w:r w:rsidR="00CE64FD">
        <w:rPr>
          <w:lang w:val="en-GB"/>
        </w:rPr>
        <w:t xml:space="preserve">This way, you do not need to export the .jar file for your synth every time you’ve made a change to it, instead Mother will use the code for the synth as is referenced from within Eclipse. </w:t>
      </w:r>
      <w:r w:rsidR="009A5D04">
        <w:rPr>
          <w:lang w:val="en-GB"/>
        </w:rPr>
        <w:t xml:space="preserve">For this reason, and because Eclipse also provides many important features for more advanced development, </w:t>
      </w:r>
      <w:r>
        <w:rPr>
          <w:lang w:val="en-GB"/>
        </w:rPr>
        <w:t xml:space="preserve">I therefore recommend </w:t>
      </w:r>
      <w:r w:rsidR="00E00CBF">
        <w:rPr>
          <w:lang w:val="en-GB"/>
        </w:rPr>
        <w:t xml:space="preserve">using the </w:t>
      </w:r>
      <w:proofErr w:type="spellStart"/>
      <w:r w:rsidR="00E00CBF">
        <w:rPr>
          <w:lang w:val="en-GB"/>
        </w:rPr>
        <w:t>MotherDeliveryEcplipse</w:t>
      </w:r>
      <w:proofErr w:type="spellEnd"/>
      <w:r w:rsidR="00E00CBF">
        <w:rPr>
          <w:lang w:val="en-GB"/>
        </w:rPr>
        <w:t xml:space="preserve"> project, if you plan on </w:t>
      </w:r>
      <w:r w:rsidR="00A54B06">
        <w:rPr>
          <w:lang w:val="en-GB"/>
        </w:rPr>
        <w:t>developing</w:t>
      </w:r>
      <w:r w:rsidR="00E00CBF">
        <w:rPr>
          <w:lang w:val="en-GB"/>
        </w:rPr>
        <w:t xml:space="preserve"> </w:t>
      </w:r>
      <w:r w:rsidR="00A54B06">
        <w:rPr>
          <w:lang w:val="en-GB"/>
        </w:rPr>
        <w:t>complex visual synths</w:t>
      </w:r>
      <w:r w:rsidR="00452FB3">
        <w:rPr>
          <w:lang w:val="en-GB"/>
        </w:rPr>
        <w:t>.</w:t>
      </w:r>
    </w:p>
    <w:p w:rsidR="00317FD0" w:rsidRDefault="00317FD0" w:rsidP="009B120F">
      <w:pPr>
        <w:pStyle w:val="Heading2"/>
        <w:jc w:val="both"/>
        <w:rPr>
          <w:lang w:val="en-GB"/>
        </w:rPr>
      </w:pPr>
      <w:r>
        <w:rPr>
          <w:lang w:val="en-GB"/>
        </w:rPr>
        <w:t>Revision history:</w:t>
      </w:r>
    </w:p>
    <w:p w:rsidR="00055EF7" w:rsidRDefault="00055EF7" w:rsidP="00BE02F3">
      <w:pPr>
        <w:pStyle w:val="Heading3"/>
        <w:rPr>
          <w:lang w:val="en-GB"/>
        </w:rPr>
      </w:pPr>
      <w:r>
        <w:rPr>
          <w:lang w:val="en-GB"/>
        </w:rPr>
        <w:t>Mother 0.6:</w:t>
      </w:r>
    </w:p>
    <w:p w:rsidR="00055EF7" w:rsidRDefault="00055EF7" w:rsidP="00055EF7">
      <w:pPr>
        <w:numPr>
          <w:ilvl w:val="0"/>
          <w:numId w:val="9"/>
        </w:numPr>
        <w:jc w:val="both"/>
        <w:rPr>
          <w:lang w:val="en-GB"/>
        </w:rPr>
      </w:pPr>
      <w:r>
        <w:rPr>
          <w:lang w:val="en-GB"/>
        </w:rPr>
        <w:t>Small mistakes fixed from previous 0.5 release</w:t>
      </w:r>
    </w:p>
    <w:p w:rsidR="00055EF7" w:rsidRDefault="00055EF7" w:rsidP="00055EF7">
      <w:pPr>
        <w:numPr>
          <w:ilvl w:val="1"/>
          <w:numId w:val="9"/>
        </w:numPr>
        <w:jc w:val="both"/>
        <w:rPr>
          <w:lang w:val="en-GB"/>
        </w:rPr>
      </w:pPr>
      <w:r>
        <w:rPr>
          <w:lang w:val="en-GB"/>
        </w:rPr>
        <w:t>Waltz synth example was not working.</w:t>
      </w:r>
    </w:p>
    <w:p w:rsidR="00055EF7" w:rsidRPr="00F21909" w:rsidRDefault="00055EF7" w:rsidP="00055EF7">
      <w:pPr>
        <w:numPr>
          <w:ilvl w:val="1"/>
          <w:numId w:val="9"/>
        </w:numPr>
        <w:jc w:val="both"/>
        <w:rPr>
          <w:bCs/>
        </w:rPr>
      </w:pPr>
      <w:r w:rsidRPr="00B57DA4">
        <w:rPr>
          <w:lang w:val="en-GB"/>
        </w:rPr>
        <w:t xml:space="preserve">I failed to mention in the documentation that you also need the </w:t>
      </w:r>
      <w:proofErr w:type="spellStart"/>
      <w:r w:rsidRPr="00B57DA4">
        <w:rPr>
          <w:lang w:val="en-GB"/>
        </w:rPr>
        <w:t>Shapetween</w:t>
      </w:r>
      <w:proofErr w:type="spellEnd"/>
      <w:r w:rsidRPr="00B57DA4">
        <w:rPr>
          <w:lang w:val="en-GB"/>
        </w:rPr>
        <w:t xml:space="preserve"> library to develop new synths.</w:t>
      </w:r>
    </w:p>
    <w:p w:rsidR="00055EF7" w:rsidRPr="00BF7C07" w:rsidRDefault="00055EF7" w:rsidP="00055EF7">
      <w:pPr>
        <w:numPr>
          <w:ilvl w:val="0"/>
          <w:numId w:val="9"/>
        </w:numPr>
        <w:jc w:val="both"/>
        <w:rPr>
          <w:bCs/>
        </w:rPr>
      </w:pPr>
      <w:r>
        <w:rPr>
          <w:lang w:val="en-GB"/>
        </w:rPr>
        <w:t>More comprehensive secondary screen support introduced.</w:t>
      </w:r>
    </w:p>
    <w:p w:rsidR="00055EF7" w:rsidRPr="00913811" w:rsidRDefault="00055EF7" w:rsidP="00055EF7">
      <w:pPr>
        <w:numPr>
          <w:ilvl w:val="0"/>
          <w:numId w:val="9"/>
        </w:numPr>
        <w:jc w:val="both"/>
        <w:rPr>
          <w:bCs/>
        </w:rPr>
      </w:pPr>
      <w:r>
        <w:rPr>
          <w:lang w:val="en-GB"/>
        </w:rPr>
        <w:t>pre(), draw(), post() and dispose() methods are now called properly in synth libraries.</w:t>
      </w:r>
    </w:p>
    <w:p w:rsidR="00055EF7" w:rsidRPr="00055EF7" w:rsidRDefault="00055EF7" w:rsidP="00463164">
      <w:pPr>
        <w:numPr>
          <w:ilvl w:val="0"/>
          <w:numId w:val="9"/>
        </w:numPr>
        <w:jc w:val="both"/>
        <w:rPr>
          <w:bCs/>
        </w:rPr>
      </w:pPr>
      <w:r>
        <w:rPr>
          <w:lang w:val="en-GB"/>
        </w:rPr>
        <w:t xml:space="preserve">It is no longer necessary to put an </w:t>
      </w:r>
      <w:proofErr w:type="spellStart"/>
      <w:r>
        <w:rPr>
          <w:lang w:val="en-GB"/>
        </w:rPr>
        <w:t>Init</w:t>
      </w:r>
      <w:proofErr w:type="spellEnd"/>
      <w:r>
        <w:rPr>
          <w:lang w:val="en-GB"/>
        </w:rPr>
        <w:t>() method in sketches intended as Synths for Mother (Finally!).</w:t>
      </w:r>
    </w:p>
    <w:p w:rsidR="00463164" w:rsidRDefault="00463164" w:rsidP="00BE02F3">
      <w:pPr>
        <w:pStyle w:val="Heading3"/>
        <w:rPr>
          <w:lang w:val="en-GB"/>
        </w:rPr>
      </w:pPr>
      <w:r>
        <w:rPr>
          <w:lang w:val="en-GB"/>
        </w:rPr>
        <w:t>Mother 0.5:</w:t>
      </w:r>
    </w:p>
    <w:p w:rsidR="00463164" w:rsidRDefault="00463164" w:rsidP="00463164">
      <w:pPr>
        <w:numPr>
          <w:ilvl w:val="0"/>
          <w:numId w:val="7"/>
        </w:numPr>
        <w:jc w:val="both"/>
        <w:rPr>
          <w:lang w:val="en-GB"/>
        </w:rPr>
      </w:pPr>
      <w:r>
        <w:rPr>
          <w:lang w:val="en-GB"/>
        </w:rPr>
        <w:t>Updated Mother to use Processing 1.0.7</w:t>
      </w:r>
    </w:p>
    <w:p w:rsidR="00463164" w:rsidRDefault="00463164" w:rsidP="00463164">
      <w:pPr>
        <w:numPr>
          <w:ilvl w:val="0"/>
          <w:numId w:val="7"/>
        </w:numPr>
        <w:jc w:val="both"/>
        <w:rPr>
          <w:lang w:val="en-GB"/>
        </w:rPr>
      </w:pPr>
      <w:r>
        <w:rPr>
          <w:lang w:val="en-GB"/>
        </w:rPr>
        <w:t>Performance improved</w:t>
      </w:r>
    </w:p>
    <w:p w:rsidR="00463164" w:rsidRDefault="00463164" w:rsidP="00463164">
      <w:pPr>
        <w:numPr>
          <w:ilvl w:val="0"/>
          <w:numId w:val="7"/>
        </w:numPr>
        <w:jc w:val="both"/>
        <w:rPr>
          <w:lang w:val="en-GB"/>
        </w:rPr>
      </w:pPr>
      <w:r>
        <w:rPr>
          <w:lang w:val="en-GB"/>
        </w:rPr>
        <w:t>Stability improved (bugs fixed)</w:t>
      </w:r>
    </w:p>
    <w:p w:rsidR="00463164" w:rsidRDefault="00463164" w:rsidP="00463164">
      <w:pPr>
        <w:numPr>
          <w:ilvl w:val="0"/>
          <w:numId w:val="7"/>
        </w:numPr>
        <w:jc w:val="both"/>
        <w:rPr>
          <w:bCs/>
        </w:rPr>
      </w:pPr>
      <w:r>
        <w:rPr>
          <w:lang w:val="en-GB"/>
        </w:rPr>
        <w:t>OSX-port implemented (Many thanks t</w:t>
      </w:r>
      <w:r w:rsidRPr="00DF3AE6">
        <w:rPr>
          <w:lang w:val="en-GB"/>
        </w:rPr>
        <w:t xml:space="preserve">o </w:t>
      </w:r>
      <w:r w:rsidRPr="00DF3AE6">
        <w:rPr>
          <w:bCs/>
        </w:rPr>
        <w:t xml:space="preserve">Krzysztof </w:t>
      </w:r>
      <w:proofErr w:type="spellStart"/>
      <w:r w:rsidRPr="00DF3AE6">
        <w:rPr>
          <w:bCs/>
        </w:rPr>
        <w:t>Goliński</w:t>
      </w:r>
      <w:proofErr w:type="spellEnd"/>
      <w:r>
        <w:rPr>
          <w:bCs/>
        </w:rPr>
        <w:t xml:space="preserve"> and </w:t>
      </w:r>
      <w:proofErr w:type="spellStart"/>
      <w:r>
        <w:rPr>
          <w:bCs/>
        </w:rPr>
        <w:t>Splatgirl</w:t>
      </w:r>
      <w:proofErr w:type="spellEnd"/>
      <w:r>
        <w:rPr>
          <w:bCs/>
        </w:rPr>
        <w:t xml:space="preserve"> for their work on the port!)</w:t>
      </w:r>
    </w:p>
    <w:p w:rsidR="005723C7" w:rsidRPr="005723C7" w:rsidRDefault="005723C7" w:rsidP="00BE02F3">
      <w:pPr>
        <w:pStyle w:val="Heading3"/>
        <w:rPr>
          <w:lang w:val="en-GB"/>
        </w:rPr>
      </w:pPr>
      <w:r>
        <w:rPr>
          <w:lang w:val="en-GB"/>
        </w:rPr>
        <w:t>Mother 0.4:</w:t>
      </w:r>
    </w:p>
    <w:p w:rsidR="005723C7" w:rsidRDefault="005723C7" w:rsidP="009B120F">
      <w:pPr>
        <w:numPr>
          <w:ilvl w:val="0"/>
          <w:numId w:val="7"/>
        </w:numPr>
        <w:jc w:val="both"/>
        <w:rPr>
          <w:lang w:val="en-GB"/>
        </w:rPr>
      </w:pPr>
      <w:r>
        <w:rPr>
          <w:lang w:val="en-GB"/>
        </w:rPr>
        <w:t xml:space="preserve">Updated Mother to use Processing 1.0.5. </w:t>
      </w:r>
    </w:p>
    <w:p w:rsidR="005723C7" w:rsidRDefault="005723C7" w:rsidP="009B120F">
      <w:pPr>
        <w:numPr>
          <w:ilvl w:val="0"/>
          <w:numId w:val="7"/>
        </w:numPr>
        <w:jc w:val="both"/>
        <w:rPr>
          <w:lang w:val="en-GB"/>
        </w:rPr>
      </w:pPr>
      <w:r>
        <w:rPr>
          <w:lang w:val="en-GB"/>
        </w:rPr>
        <w:t>Updated the distribution to conform to the Processing Library guidelines.</w:t>
      </w:r>
    </w:p>
    <w:p w:rsidR="005723C7" w:rsidRPr="00B563F5" w:rsidRDefault="005723C7" w:rsidP="009B120F">
      <w:pPr>
        <w:numPr>
          <w:ilvl w:val="0"/>
          <w:numId w:val="7"/>
        </w:numPr>
        <w:jc w:val="both"/>
        <w:rPr>
          <w:lang w:val="en-GB"/>
        </w:rPr>
      </w:pPr>
      <w:r>
        <w:rPr>
          <w:lang w:val="en-GB"/>
        </w:rPr>
        <w:t>Added Pure Data controller example.</w:t>
      </w:r>
    </w:p>
    <w:p w:rsidR="00ED1CE6" w:rsidRDefault="00ED1CE6" w:rsidP="00BE02F3">
      <w:pPr>
        <w:pStyle w:val="Heading3"/>
        <w:rPr>
          <w:lang w:val="en-GB"/>
        </w:rPr>
      </w:pPr>
      <w:r>
        <w:rPr>
          <w:lang w:val="en-GB"/>
        </w:rPr>
        <w:t>Mother 0.3:</w:t>
      </w:r>
    </w:p>
    <w:p w:rsidR="00ED1CE6" w:rsidRPr="00535BA3" w:rsidRDefault="00ED1CE6" w:rsidP="009B120F">
      <w:pPr>
        <w:numPr>
          <w:ilvl w:val="0"/>
          <w:numId w:val="6"/>
        </w:numPr>
        <w:jc w:val="both"/>
        <w:rPr>
          <w:lang w:val="en-GB"/>
        </w:rPr>
      </w:pPr>
      <w:r w:rsidRPr="00535BA3">
        <w:rPr>
          <w:lang w:val="en-GB"/>
        </w:rPr>
        <w:t>Anti-aliased rendering, a very important feature which has impro</w:t>
      </w:r>
      <w:r>
        <w:rPr>
          <w:lang w:val="en-GB"/>
        </w:rPr>
        <w:t>ved image quality considerably.</w:t>
      </w:r>
    </w:p>
    <w:p w:rsidR="00ED1CE6" w:rsidRPr="00535BA3" w:rsidRDefault="00ED1CE6" w:rsidP="009B120F">
      <w:pPr>
        <w:numPr>
          <w:ilvl w:val="0"/>
          <w:numId w:val="6"/>
        </w:numPr>
        <w:jc w:val="both"/>
        <w:rPr>
          <w:lang w:val="en-GB"/>
        </w:rPr>
      </w:pPr>
      <w:r w:rsidRPr="00535BA3">
        <w:rPr>
          <w:lang w:val="en-GB"/>
        </w:rPr>
        <w:lastRenderedPageBreak/>
        <w:t xml:space="preserve">Support for Processing version&gt;1.x </w:t>
      </w:r>
    </w:p>
    <w:p w:rsidR="00ED1CE6" w:rsidRDefault="00ED1CE6" w:rsidP="009B120F">
      <w:pPr>
        <w:numPr>
          <w:ilvl w:val="0"/>
          <w:numId w:val="6"/>
        </w:numPr>
        <w:jc w:val="both"/>
        <w:rPr>
          <w:lang w:val="en-GB"/>
        </w:rPr>
      </w:pPr>
      <w:r w:rsidRPr="00535BA3">
        <w:rPr>
          <w:lang w:val="en-GB"/>
        </w:rPr>
        <w:t>A more straightforward way of handling sketches which use external libraries. In previous versions libraries had to be packed in the jar file of the sketch. Now libraries are loaded dynamically when needed from their original jar files, so all a user needs to do is place all library jar files in a designated folder.</w:t>
      </w:r>
    </w:p>
    <w:p w:rsidR="00ED1CE6" w:rsidRDefault="00ED1CE6" w:rsidP="009B120F">
      <w:pPr>
        <w:numPr>
          <w:ilvl w:val="0"/>
          <w:numId w:val="6"/>
        </w:numPr>
        <w:jc w:val="both"/>
        <w:rPr>
          <w:lang w:val="en-GB"/>
        </w:rPr>
      </w:pPr>
      <w:r>
        <w:rPr>
          <w:lang w:val="en-GB"/>
        </w:rPr>
        <w:t>Non real-time mode, useful for rendering high resolution video to disk.</w:t>
      </w:r>
    </w:p>
    <w:p w:rsidR="00ED1CE6" w:rsidRPr="00535BA3" w:rsidRDefault="00ED1CE6" w:rsidP="009B120F">
      <w:pPr>
        <w:numPr>
          <w:ilvl w:val="0"/>
          <w:numId w:val="6"/>
        </w:numPr>
        <w:jc w:val="both"/>
        <w:rPr>
          <w:lang w:val="en-GB"/>
        </w:rPr>
      </w:pPr>
      <w:r>
        <w:rPr>
          <w:lang w:val="en-GB"/>
        </w:rPr>
        <w:t>Considerable speed increases through various optimizations.</w:t>
      </w:r>
    </w:p>
    <w:p w:rsidR="00ED1CE6" w:rsidRDefault="00ED1CE6" w:rsidP="00BE02F3">
      <w:pPr>
        <w:pStyle w:val="Heading3"/>
        <w:rPr>
          <w:lang w:val="en-GB"/>
        </w:rPr>
      </w:pPr>
      <w:r>
        <w:rPr>
          <w:lang w:val="en-GB"/>
        </w:rPr>
        <w:t>Mother 0.2:</w:t>
      </w:r>
    </w:p>
    <w:p w:rsidR="00317FD0" w:rsidRDefault="00ED1CE6" w:rsidP="009B120F">
      <w:pPr>
        <w:numPr>
          <w:ilvl w:val="0"/>
          <w:numId w:val="8"/>
        </w:numPr>
        <w:jc w:val="both"/>
        <w:rPr>
          <w:lang w:val="en-GB"/>
        </w:rPr>
      </w:pPr>
      <w:r>
        <w:rPr>
          <w:lang w:val="en-GB"/>
        </w:rPr>
        <w:t>Spline interpolation</w:t>
      </w:r>
    </w:p>
    <w:p w:rsidR="00E86934" w:rsidRPr="002D25B9" w:rsidRDefault="00ED1CE6" w:rsidP="002D25B9">
      <w:pPr>
        <w:numPr>
          <w:ilvl w:val="0"/>
          <w:numId w:val="8"/>
        </w:numPr>
        <w:jc w:val="both"/>
        <w:rPr>
          <w:lang w:val="en-GB"/>
        </w:rPr>
      </w:pPr>
      <w:r>
        <w:rPr>
          <w:lang w:val="en-GB"/>
        </w:rPr>
        <w:t>Bug fixe</w:t>
      </w:r>
      <w:r w:rsidR="0037059C">
        <w:rPr>
          <w:lang w:val="en-GB"/>
        </w:rPr>
        <w:t>s</w:t>
      </w:r>
    </w:p>
    <w:sectPr w:rsidR="00E86934" w:rsidRPr="002D25B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5E98" w:rsidRDefault="00C75E98" w:rsidP="00D47624">
      <w:r>
        <w:separator/>
      </w:r>
    </w:p>
  </w:endnote>
  <w:endnote w:type="continuationSeparator" w:id="0">
    <w:p w:rsidR="00C75E98" w:rsidRDefault="00C75E98" w:rsidP="00D47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5E98" w:rsidRDefault="00C75E98" w:rsidP="00D47624">
      <w:r>
        <w:separator/>
      </w:r>
    </w:p>
  </w:footnote>
  <w:footnote w:type="continuationSeparator" w:id="0">
    <w:p w:rsidR="00C75E98" w:rsidRDefault="00C75E98" w:rsidP="00D476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164F3"/>
    <w:multiLevelType w:val="hybridMultilevel"/>
    <w:tmpl w:val="B008A8D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nsid w:val="0A980A62"/>
    <w:multiLevelType w:val="hybridMultilevel"/>
    <w:tmpl w:val="033A49E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B532989"/>
    <w:multiLevelType w:val="hybridMultilevel"/>
    <w:tmpl w:val="2B8AD21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50E4EC2"/>
    <w:multiLevelType w:val="hybridMultilevel"/>
    <w:tmpl w:val="B382F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2571C1"/>
    <w:multiLevelType w:val="hybridMultilevel"/>
    <w:tmpl w:val="2DBCF0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E1E6450"/>
    <w:multiLevelType w:val="hybridMultilevel"/>
    <w:tmpl w:val="16A87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E72E06"/>
    <w:multiLevelType w:val="hybridMultilevel"/>
    <w:tmpl w:val="98185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D148BC"/>
    <w:multiLevelType w:val="hybridMultilevel"/>
    <w:tmpl w:val="3BCA3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B54B95"/>
    <w:multiLevelType w:val="hybridMultilevel"/>
    <w:tmpl w:val="C706B9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2F76C75"/>
    <w:multiLevelType w:val="hybridMultilevel"/>
    <w:tmpl w:val="06C87E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3B12D55"/>
    <w:multiLevelType w:val="hybridMultilevel"/>
    <w:tmpl w:val="A53A1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8"/>
  </w:num>
  <w:num w:numId="5">
    <w:abstractNumId w:val="9"/>
  </w:num>
  <w:num w:numId="6">
    <w:abstractNumId w:val="10"/>
  </w:num>
  <w:num w:numId="7">
    <w:abstractNumId w:val="7"/>
  </w:num>
  <w:num w:numId="8">
    <w:abstractNumId w:val="5"/>
  </w:num>
  <w:num w:numId="9">
    <w:abstractNumId w:val="6"/>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15F"/>
    <w:rsid w:val="00035686"/>
    <w:rsid w:val="00036E73"/>
    <w:rsid w:val="00055EF7"/>
    <w:rsid w:val="00060119"/>
    <w:rsid w:val="00080374"/>
    <w:rsid w:val="000809EE"/>
    <w:rsid w:val="000949B7"/>
    <w:rsid w:val="000977CD"/>
    <w:rsid w:val="000A403D"/>
    <w:rsid w:val="000B3596"/>
    <w:rsid w:val="000C50FB"/>
    <w:rsid w:val="000D08D7"/>
    <w:rsid w:val="000D54C0"/>
    <w:rsid w:val="000F2C01"/>
    <w:rsid w:val="0012019F"/>
    <w:rsid w:val="001236A6"/>
    <w:rsid w:val="001554FA"/>
    <w:rsid w:val="001560EC"/>
    <w:rsid w:val="00156FAD"/>
    <w:rsid w:val="001738D0"/>
    <w:rsid w:val="001B673B"/>
    <w:rsid w:val="00210555"/>
    <w:rsid w:val="00210E76"/>
    <w:rsid w:val="00221230"/>
    <w:rsid w:val="002369AA"/>
    <w:rsid w:val="00236F01"/>
    <w:rsid w:val="002548CB"/>
    <w:rsid w:val="00263D5F"/>
    <w:rsid w:val="002835D6"/>
    <w:rsid w:val="002909D2"/>
    <w:rsid w:val="00291E38"/>
    <w:rsid w:val="002978AE"/>
    <w:rsid w:val="002A34BF"/>
    <w:rsid w:val="002B7503"/>
    <w:rsid w:val="002C6D8F"/>
    <w:rsid w:val="002D25B9"/>
    <w:rsid w:val="002D4E72"/>
    <w:rsid w:val="002E7A80"/>
    <w:rsid w:val="002F1A35"/>
    <w:rsid w:val="002F3688"/>
    <w:rsid w:val="00301B0D"/>
    <w:rsid w:val="00305018"/>
    <w:rsid w:val="00305369"/>
    <w:rsid w:val="00315F77"/>
    <w:rsid w:val="00317FD0"/>
    <w:rsid w:val="003332F0"/>
    <w:rsid w:val="0036756B"/>
    <w:rsid w:val="0037059C"/>
    <w:rsid w:val="00375663"/>
    <w:rsid w:val="00375970"/>
    <w:rsid w:val="00396880"/>
    <w:rsid w:val="00396E64"/>
    <w:rsid w:val="003C70BF"/>
    <w:rsid w:val="003D24EB"/>
    <w:rsid w:val="003D25CD"/>
    <w:rsid w:val="003E74CF"/>
    <w:rsid w:val="003F7E0C"/>
    <w:rsid w:val="00413F23"/>
    <w:rsid w:val="00416C70"/>
    <w:rsid w:val="00427E36"/>
    <w:rsid w:val="0043756A"/>
    <w:rsid w:val="004424CD"/>
    <w:rsid w:val="00452FB3"/>
    <w:rsid w:val="00463164"/>
    <w:rsid w:val="00471155"/>
    <w:rsid w:val="00473ABF"/>
    <w:rsid w:val="004A0E08"/>
    <w:rsid w:val="004A11B0"/>
    <w:rsid w:val="004A3501"/>
    <w:rsid w:val="004B2785"/>
    <w:rsid w:val="004B52FC"/>
    <w:rsid w:val="004B67F7"/>
    <w:rsid w:val="004C519C"/>
    <w:rsid w:val="004D2B57"/>
    <w:rsid w:val="004F5A40"/>
    <w:rsid w:val="00500225"/>
    <w:rsid w:val="00535BA3"/>
    <w:rsid w:val="00536AAB"/>
    <w:rsid w:val="00541C17"/>
    <w:rsid w:val="00551931"/>
    <w:rsid w:val="005723C7"/>
    <w:rsid w:val="00572A35"/>
    <w:rsid w:val="005813D8"/>
    <w:rsid w:val="005D57D4"/>
    <w:rsid w:val="005F1AA2"/>
    <w:rsid w:val="005F33BD"/>
    <w:rsid w:val="006073AF"/>
    <w:rsid w:val="006127E2"/>
    <w:rsid w:val="006130E1"/>
    <w:rsid w:val="006138E4"/>
    <w:rsid w:val="0062015D"/>
    <w:rsid w:val="00634187"/>
    <w:rsid w:val="006437CB"/>
    <w:rsid w:val="006779F1"/>
    <w:rsid w:val="00693553"/>
    <w:rsid w:val="006A77A4"/>
    <w:rsid w:val="006B08AD"/>
    <w:rsid w:val="006B2289"/>
    <w:rsid w:val="006B74F3"/>
    <w:rsid w:val="006D4968"/>
    <w:rsid w:val="006E3CA4"/>
    <w:rsid w:val="006F0766"/>
    <w:rsid w:val="006F0DCF"/>
    <w:rsid w:val="006F2BCC"/>
    <w:rsid w:val="00700BBB"/>
    <w:rsid w:val="0070471A"/>
    <w:rsid w:val="00706DA9"/>
    <w:rsid w:val="007256BD"/>
    <w:rsid w:val="00741927"/>
    <w:rsid w:val="00744F06"/>
    <w:rsid w:val="00785C70"/>
    <w:rsid w:val="00795373"/>
    <w:rsid w:val="007E0D78"/>
    <w:rsid w:val="007E7987"/>
    <w:rsid w:val="007F6102"/>
    <w:rsid w:val="0080457C"/>
    <w:rsid w:val="00804C6F"/>
    <w:rsid w:val="008437B3"/>
    <w:rsid w:val="0086602A"/>
    <w:rsid w:val="00874115"/>
    <w:rsid w:val="00877E83"/>
    <w:rsid w:val="00890C06"/>
    <w:rsid w:val="008952B4"/>
    <w:rsid w:val="008A3B8F"/>
    <w:rsid w:val="008C064C"/>
    <w:rsid w:val="008D55A4"/>
    <w:rsid w:val="00906531"/>
    <w:rsid w:val="00906D5D"/>
    <w:rsid w:val="0090747A"/>
    <w:rsid w:val="00913811"/>
    <w:rsid w:val="00914D2C"/>
    <w:rsid w:val="00923C4A"/>
    <w:rsid w:val="009A104E"/>
    <w:rsid w:val="009A5D04"/>
    <w:rsid w:val="009B120F"/>
    <w:rsid w:val="009C7433"/>
    <w:rsid w:val="009D05C0"/>
    <w:rsid w:val="009E7DF2"/>
    <w:rsid w:val="00A203B1"/>
    <w:rsid w:val="00A46B50"/>
    <w:rsid w:val="00A54B06"/>
    <w:rsid w:val="00A6389A"/>
    <w:rsid w:val="00A63B6A"/>
    <w:rsid w:val="00A96889"/>
    <w:rsid w:val="00AA5FB5"/>
    <w:rsid w:val="00AB23B9"/>
    <w:rsid w:val="00AD00DB"/>
    <w:rsid w:val="00AD7A82"/>
    <w:rsid w:val="00B01966"/>
    <w:rsid w:val="00B14109"/>
    <w:rsid w:val="00B151CD"/>
    <w:rsid w:val="00B275F5"/>
    <w:rsid w:val="00B33CA0"/>
    <w:rsid w:val="00B37567"/>
    <w:rsid w:val="00B563F5"/>
    <w:rsid w:val="00B57DA4"/>
    <w:rsid w:val="00B6629D"/>
    <w:rsid w:val="00BA4A47"/>
    <w:rsid w:val="00BB36D6"/>
    <w:rsid w:val="00BC4C4A"/>
    <w:rsid w:val="00BD2396"/>
    <w:rsid w:val="00BD71F7"/>
    <w:rsid w:val="00BE02F3"/>
    <w:rsid w:val="00BF7C07"/>
    <w:rsid w:val="00C04B64"/>
    <w:rsid w:val="00C071EC"/>
    <w:rsid w:val="00C11461"/>
    <w:rsid w:val="00C341CD"/>
    <w:rsid w:val="00C42BE2"/>
    <w:rsid w:val="00C439FA"/>
    <w:rsid w:val="00C47534"/>
    <w:rsid w:val="00C54533"/>
    <w:rsid w:val="00C57EF5"/>
    <w:rsid w:val="00C6218E"/>
    <w:rsid w:val="00C623FF"/>
    <w:rsid w:val="00C75E98"/>
    <w:rsid w:val="00CA643A"/>
    <w:rsid w:val="00CC25B9"/>
    <w:rsid w:val="00CC2F7A"/>
    <w:rsid w:val="00CD6CD9"/>
    <w:rsid w:val="00CE4CB0"/>
    <w:rsid w:val="00CE64C9"/>
    <w:rsid w:val="00CE64FD"/>
    <w:rsid w:val="00CF2543"/>
    <w:rsid w:val="00D11799"/>
    <w:rsid w:val="00D20FAB"/>
    <w:rsid w:val="00D32740"/>
    <w:rsid w:val="00D41F65"/>
    <w:rsid w:val="00D44EC0"/>
    <w:rsid w:val="00D47624"/>
    <w:rsid w:val="00D62202"/>
    <w:rsid w:val="00D66674"/>
    <w:rsid w:val="00D70A05"/>
    <w:rsid w:val="00D727B7"/>
    <w:rsid w:val="00D746FF"/>
    <w:rsid w:val="00D82E2E"/>
    <w:rsid w:val="00D924EC"/>
    <w:rsid w:val="00D97D5F"/>
    <w:rsid w:val="00DB3E56"/>
    <w:rsid w:val="00DF3AE6"/>
    <w:rsid w:val="00E00CBF"/>
    <w:rsid w:val="00E415A3"/>
    <w:rsid w:val="00E47DB2"/>
    <w:rsid w:val="00E5347D"/>
    <w:rsid w:val="00E54F77"/>
    <w:rsid w:val="00E86934"/>
    <w:rsid w:val="00EA3817"/>
    <w:rsid w:val="00EA5311"/>
    <w:rsid w:val="00EB3E93"/>
    <w:rsid w:val="00ED1CE6"/>
    <w:rsid w:val="00EE1E6C"/>
    <w:rsid w:val="00EE4D0F"/>
    <w:rsid w:val="00EE60F7"/>
    <w:rsid w:val="00EF4B97"/>
    <w:rsid w:val="00F1315F"/>
    <w:rsid w:val="00F15F50"/>
    <w:rsid w:val="00F21909"/>
    <w:rsid w:val="00F266F4"/>
    <w:rsid w:val="00F27D50"/>
    <w:rsid w:val="00F4185C"/>
    <w:rsid w:val="00F51BEE"/>
    <w:rsid w:val="00F55599"/>
    <w:rsid w:val="00F91339"/>
    <w:rsid w:val="00FA1E97"/>
    <w:rsid w:val="00FA5AF1"/>
    <w:rsid w:val="00FA7223"/>
    <w:rsid w:val="00FC1F0A"/>
    <w:rsid w:val="00FC723B"/>
    <w:rsid w:val="00FD303E"/>
    <w:rsid w:val="00FD34AF"/>
    <w:rsid w:val="00FD3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6934"/>
    <w:pPr>
      <w:spacing w:after="200" w:line="252" w:lineRule="auto"/>
    </w:pPr>
    <w:rPr>
      <w:sz w:val="22"/>
      <w:szCs w:val="22"/>
    </w:rPr>
  </w:style>
  <w:style w:type="paragraph" w:styleId="Heading1">
    <w:name w:val="heading 1"/>
    <w:basedOn w:val="Normal"/>
    <w:next w:val="Normal"/>
    <w:link w:val="Heading1Char"/>
    <w:uiPriority w:val="9"/>
    <w:qFormat/>
    <w:rsid w:val="00E86934"/>
    <w:pPr>
      <w:pBdr>
        <w:bottom w:val="thinThickSmallGap" w:sz="12" w:space="1" w:color="943634"/>
      </w:pBdr>
      <w:spacing w:before="400"/>
      <w:jc w:val="center"/>
      <w:outlineLvl w:val="0"/>
    </w:pPr>
    <w:rPr>
      <w:caps/>
      <w:color w:val="632423"/>
      <w:spacing w:val="20"/>
      <w:sz w:val="28"/>
      <w:szCs w:val="28"/>
    </w:rPr>
  </w:style>
  <w:style w:type="paragraph" w:styleId="Heading2">
    <w:name w:val="heading 2"/>
    <w:basedOn w:val="Normal"/>
    <w:next w:val="Normal"/>
    <w:link w:val="Heading2Char"/>
    <w:uiPriority w:val="9"/>
    <w:unhideWhenUsed/>
    <w:qFormat/>
    <w:rsid w:val="00E86934"/>
    <w:pPr>
      <w:pBdr>
        <w:bottom w:val="single" w:sz="4" w:space="1" w:color="622423"/>
      </w:pBdr>
      <w:spacing w:before="400"/>
      <w:jc w:val="center"/>
      <w:outlineLvl w:val="1"/>
    </w:pPr>
    <w:rPr>
      <w:caps/>
      <w:color w:val="632423"/>
      <w:spacing w:val="15"/>
      <w:sz w:val="24"/>
      <w:szCs w:val="24"/>
    </w:rPr>
  </w:style>
  <w:style w:type="paragraph" w:styleId="Heading3">
    <w:name w:val="heading 3"/>
    <w:basedOn w:val="Normal"/>
    <w:next w:val="Normal"/>
    <w:link w:val="Heading3Char"/>
    <w:uiPriority w:val="9"/>
    <w:unhideWhenUsed/>
    <w:qFormat/>
    <w:rsid w:val="00E86934"/>
    <w:pPr>
      <w:pBdr>
        <w:top w:val="dotted" w:sz="4" w:space="1" w:color="622423"/>
        <w:bottom w:val="dotted" w:sz="4" w:space="1" w:color="622423"/>
      </w:pBdr>
      <w:spacing w:before="300"/>
      <w:jc w:val="center"/>
      <w:outlineLvl w:val="2"/>
    </w:pPr>
    <w:rPr>
      <w:caps/>
      <w:color w:val="622423"/>
      <w:sz w:val="24"/>
      <w:szCs w:val="24"/>
    </w:rPr>
  </w:style>
  <w:style w:type="paragraph" w:styleId="Heading4">
    <w:name w:val="heading 4"/>
    <w:basedOn w:val="Normal"/>
    <w:next w:val="Normal"/>
    <w:link w:val="Heading4Char"/>
    <w:uiPriority w:val="9"/>
    <w:semiHidden/>
    <w:unhideWhenUsed/>
    <w:qFormat/>
    <w:rsid w:val="00E86934"/>
    <w:pPr>
      <w:pBdr>
        <w:bottom w:val="dotted" w:sz="4" w:space="1" w:color="943634"/>
      </w:pBdr>
      <w:spacing w:after="120"/>
      <w:jc w:val="center"/>
      <w:outlineLvl w:val="3"/>
    </w:pPr>
    <w:rPr>
      <w:caps/>
      <w:color w:val="622423"/>
      <w:spacing w:val="10"/>
    </w:rPr>
  </w:style>
  <w:style w:type="paragraph" w:styleId="Heading5">
    <w:name w:val="heading 5"/>
    <w:basedOn w:val="Normal"/>
    <w:next w:val="Normal"/>
    <w:link w:val="Heading5Char"/>
    <w:uiPriority w:val="9"/>
    <w:semiHidden/>
    <w:unhideWhenUsed/>
    <w:qFormat/>
    <w:rsid w:val="00E86934"/>
    <w:pPr>
      <w:spacing w:before="320" w:after="120"/>
      <w:jc w:val="center"/>
      <w:outlineLvl w:val="4"/>
    </w:pPr>
    <w:rPr>
      <w:caps/>
      <w:color w:val="622423"/>
      <w:spacing w:val="10"/>
    </w:rPr>
  </w:style>
  <w:style w:type="paragraph" w:styleId="Heading6">
    <w:name w:val="heading 6"/>
    <w:basedOn w:val="Normal"/>
    <w:next w:val="Normal"/>
    <w:link w:val="Heading6Char"/>
    <w:uiPriority w:val="9"/>
    <w:semiHidden/>
    <w:unhideWhenUsed/>
    <w:qFormat/>
    <w:rsid w:val="00E86934"/>
    <w:pPr>
      <w:spacing w:after="120"/>
      <w:jc w:val="center"/>
      <w:outlineLvl w:val="5"/>
    </w:pPr>
    <w:rPr>
      <w:caps/>
      <w:color w:val="943634"/>
      <w:spacing w:val="10"/>
    </w:rPr>
  </w:style>
  <w:style w:type="paragraph" w:styleId="Heading7">
    <w:name w:val="heading 7"/>
    <w:basedOn w:val="Normal"/>
    <w:next w:val="Normal"/>
    <w:link w:val="Heading7Char"/>
    <w:uiPriority w:val="9"/>
    <w:semiHidden/>
    <w:unhideWhenUsed/>
    <w:qFormat/>
    <w:rsid w:val="00E86934"/>
    <w:pPr>
      <w:spacing w:after="120"/>
      <w:jc w:val="center"/>
      <w:outlineLvl w:val="6"/>
    </w:pPr>
    <w:rPr>
      <w:i/>
      <w:iCs/>
      <w:caps/>
      <w:color w:val="943634"/>
      <w:spacing w:val="10"/>
    </w:rPr>
  </w:style>
  <w:style w:type="paragraph" w:styleId="Heading8">
    <w:name w:val="heading 8"/>
    <w:basedOn w:val="Normal"/>
    <w:next w:val="Normal"/>
    <w:link w:val="Heading8Char"/>
    <w:uiPriority w:val="9"/>
    <w:semiHidden/>
    <w:unhideWhenUsed/>
    <w:qFormat/>
    <w:rsid w:val="00E8693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E8693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934"/>
    <w:pPr>
      <w:ind w:left="720"/>
      <w:contextualSpacing/>
    </w:pPr>
  </w:style>
  <w:style w:type="paragraph" w:styleId="Header">
    <w:name w:val="header"/>
    <w:basedOn w:val="Normal"/>
    <w:link w:val="HeaderChar"/>
    <w:rsid w:val="00D47624"/>
    <w:pPr>
      <w:tabs>
        <w:tab w:val="center" w:pos="4513"/>
        <w:tab w:val="right" w:pos="9026"/>
      </w:tabs>
    </w:pPr>
  </w:style>
  <w:style w:type="character" w:customStyle="1" w:styleId="HeaderChar">
    <w:name w:val="Header Char"/>
    <w:link w:val="Header"/>
    <w:rsid w:val="00D47624"/>
    <w:rPr>
      <w:sz w:val="24"/>
      <w:szCs w:val="24"/>
      <w:lang w:val="en-US" w:eastAsia="en-US"/>
    </w:rPr>
  </w:style>
  <w:style w:type="paragraph" w:styleId="Footer">
    <w:name w:val="footer"/>
    <w:basedOn w:val="Normal"/>
    <w:link w:val="FooterChar"/>
    <w:rsid w:val="00D47624"/>
    <w:pPr>
      <w:tabs>
        <w:tab w:val="center" w:pos="4513"/>
        <w:tab w:val="right" w:pos="9026"/>
      </w:tabs>
    </w:pPr>
  </w:style>
  <w:style w:type="character" w:customStyle="1" w:styleId="FooterChar">
    <w:name w:val="Footer Char"/>
    <w:link w:val="Footer"/>
    <w:rsid w:val="00D47624"/>
    <w:rPr>
      <w:sz w:val="24"/>
      <w:szCs w:val="24"/>
      <w:lang w:val="en-US" w:eastAsia="en-US"/>
    </w:rPr>
  </w:style>
  <w:style w:type="character" w:customStyle="1" w:styleId="Heading1Char">
    <w:name w:val="Heading 1 Char"/>
    <w:link w:val="Heading1"/>
    <w:uiPriority w:val="9"/>
    <w:rsid w:val="00E86934"/>
    <w:rPr>
      <w:rFonts w:eastAsia="Times New Roman" w:cs="Times New Roman"/>
      <w:caps/>
      <w:color w:val="632423"/>
      <w:spacing w:val="20"/>
      <w:sz w:val="28"/>
      <w:szCs w:val="28"/>
    </w:rPr>
  </w:style>
  <w:style w:type="paragraph" w:styleId="Title">
    <w:name w:val="Title"/>
    <w:basedOn w:val="Normal"/>
    <w:next w:val="Normal"/>
    <w:link w:val="TitleChar"/>
    <w:uiPriority w:val="10"/>
    <w:qFormat/>
    <w:rsid w:val="00E86934"/>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itleChar">
    <w:name w:val="Title Char"/>
    <w:link w:val="Title"/>
    <w:uiPriority w:val="10"/>
    <w:rsid w:val="00E86934"/>
    <w:rPr>
      <w:rFonts w:eastAsia="Times New Roman" w:cs="Times New Roman"/>
      <w:caps/>
      <w:color w:val="632423"/>
      <w:spacing w:val="50"/>
      <w:sz w:val="44"/>
      <w:szCs w:val="44"/>
    </w:rPr>
  </w:style>
  <w:style w:type="character" w:customStyle="1" w:styleId="Heading2Char">
    <w:name w:val="Heading 2 Char"/>
    <w:link w:val="Heading2"/>
    <w:uiPriority w:val="9"/>
    <w:rsid w:val="00E86934"/>
    <w:rPr>
      <w:caps/>
      <w:color w:val="632423"/>
      <w:spacing w:val="15"/>
      <w:sz w:val="24"/>
      <w:szCs w:val="24"/>
    </w:rPr>
  </w:style>
  <w:style w:type="character" w:customStyle="1" w:styleId="Heading3Char">
    <w:name w:val="Heading 3 Char"/>
    <w:link w:val="Heading3"/>
    <w:uiPriority w:val="9"/>
    <w:rsid w:val="00E86934"/>
    <w:rPr>
      <w:rFonts w:eastAsia="Times New Roman" w:cs="Times New Roman"/>
      <w:caps/>
      <w:color w:val="622423"/>
      <w:sz w:val="24"/>
      <w:szCs w:val="24"/>
    </w:rPr>
  </w:style>
  <w:style w:type="character" w:customStyle="1" w:styleId="Heading4Char">
    <w:name w:val="Heading 4 Char"/>
    <w:link w:val="Heading4"/>
    <w:uiPriority w:val="9"/>
    <w:semiHidden/>
    <w:rsid w:val="00E86934"/>
    <w:rPr>
      <w:rFonts w:eastAsia="Times New Roman" w:cs="Times New Roman"/>
      <w:caps/>
      <w:color w:val="622423"/>
      <w:spacing w:val="10"/>
    </w:rPr>
  </w:style>
  <w:style w:type="character" w:customStyle="1" w:styleId="Heading5Char">
    <w:name w:val="Heading 5 Char"/>
    <w:link w:val="Heading5"/>
    <w:uiPriority w:val="9"/>
    <w:semiHidden/>
    <w:rsid w:val="00E86934"/>
    <w:rPr>
      <w:rFonts w:eastAsia="Times New Roman" w:cs="Times New Roman"/>
      <w:caps/>
      <w:color w:val="622423"/>
      <w:spacing w:val="10"/>
    </w:rPr>
  </w:style>
  <w:style w:type="character" w:customStyle="1" w:styleId="Heading6Char">
    <w:name w:val="Heading 6 Char"/>
    <w:link w:val="Heading6"/>
    <w:uiPriority w:val="9"/>
    <w:semiHidden/>
    <w:rsid w:val="00E86934"/>
    <w:rPr>
      <w:rFonts w:eastAsia="Times New Roman" w:cs="Times New Roman"/>
      <w:caps/>
      <w:color w:val="943634"/>
      <w:spacing w:val="10"/>
    </w:rPr>
  </w:style>
  <w:style w:type="character" w:customStyle="1" w:styleId="Heading7Char">
    <w:name w:val="Heading 7 Char"/>
    <w:link w:val="Heading7"/>
    <w:uiPriority w:val="9"/>
    <w:semiHidden/>
    <w:rsid w:val="00E86934"/>
    <w:rPr>
      <w:rFonts w:eastAsia="Times New Roman" w:cs="Times New Roman"/>
      <w:i/>
      <w:iCs/>
      <w:caps/>
      <w:color w:val="943634"/>
      <w:spacing w:val="10"/>
    </w:rPr>
  </w:style>
  <w:style w:type="character" w:customStyle="1" w:styleId="Heading8Char">
    <w:name w:val="Heading 8 Char"/>
    <w:link w:val="Heading8"/>
    <w:uiPriority w:val="9"/>
    <w:semiHidden/>
    <w:rsid w:val="00E86934"/>
    <w:rPr>
      <w:rFonts w:eastAsia="Times New Roman" w:cs="Times New Roman"/>
      <w:caps/>
      <w:spacing w:val="10"/>
      <w:sz w:val="20"/>
      <w:szCs w:val="20"/>
    </w:rPr>
  </w:style>
  <w:style w:type="character" w:customStyle="1" w:styleId="Heading9Char">
    <w:name w:val="Heading 9 Char"/>
    <w:link w:val="Heading9"/>
    <w:uiPriority w:val="9"/>
    <w:semiHidden/>
    <w:rsid w:val="00E86934"/>
    <w:rPr>
      <w:rFonts w:eastAsia="Times New Roman" w:cs="Times New Roman"/>
      <w:i/>
      <w:iCs/>
      <w:caps/>
      <w:spacing w:val="10"/>
      <w:sz w:val="20"/>
      <w:szCs w:val="20"/>
    </w:rPr>
  </w:style>
  <w:style w:type="paragraph" w:styleId="Caption">
    <w:name w:val="caption"/>
    <w:basedOn w:val="Normal"/>
    <w:next w:val="Normal"/>
    <w:uiPriority w:val="35"/>
    <w:semiHidden/>
    <w:unhideWhenUsed/>
    <w:qFormat/>
    <w:rsid w:val="00E86934"/>
    <w:rPr>
      <w:caps/>
      <w:spacing w:val="10"/>
      <w:sz w:val="18"/>
      <w:szCs w:val="18"/>
    </w:rPr>
  </w:style>
  <w:style w:type="paragraph" w:styleId="Subtitle">
    <w:name w:val="Subtitle"/>
    <w:basedOn w:val="Normal"/>
    <w:next w:val="Normal"/>
    <w:link w:val="SubtitleChar"/>
    <w:uiPriority w:val="11"/>
    <w:qFormat/>
    <w:rsid w:val="00E86934"/>
    <w:pPr>
      <w:spacing w:after="560" w:line="240" w:lineRule="auto"/>
      <w:jc w:val="center"/>
    </w:pPr>
    <w:rPr>
      <w:caps/>
      <w:spacing w:val="20"/>
      <w:sz w:val="18"/>
      <w:szCs w:val="18"/>
    </w:rPr>
  </w:style>
  <w:style w:type="character" w:customStyle="1" w:styleId="SubtitleChar">
    <w:name w:val="Subtitle Char"/>
    <w:link w:val="Subtitle"/>
    <w:uiPriority w:val="11"/>
    <w:rsid w:val="00E86934"/>
    <w:rPr>
      <w:rFonts w:eastAsia="Times New Roman" w:cs="Times New Roman"/>
      <w:caps/>
      <w:spacing w:val="20"/>
      <w:sz w:val="18"/>
      <w:szCs w:val="18"/>
    </w:rPr>
  </w:style>
  <w:style w:type="character" w:styleId="Strong">
    <w:name w:val="Strong"/>
    <w:uiPriority w:val="22"/>
    <w:qFormat/>
    <w:rsid w:val="00E86934"/>
    <w:rPr>
      <w:b/>
      <w:bCs/>
      <w:color w:val="943634"/>
      <w:spacing w:val="5"/>
    </w:rPr>
  </w:style>
  <w:style w:type="character" w:styleId="Emphasis">
    <w:name w:val="Emphasis"/>
    <w:uiPriority w:val="20"/>
    <w:qFormat/>
    <w:rsid w:val="00E86934"/>
    <w:rPr>
      <w:caps/>
      <w:spacing w:val="5"/>
      <w:sz w:val="20"/>
      <w:szCs w:val="20"/>
    </w:rPr>
  </w:style>
  <w:style w:type="paragraph" w:styleId="NoSpacing">
    <w:name w:val="No Spacing"/>
    <w:basedOn w:val="Normal"/>
    <w:link w:val="NoSpacingChar"/>
    <w:uiPriority w:val="1"/>
    <w:qFormat/>
    <w:rsid w:val="00E86934"/>
    <w:pPr>
      <w:spacing w:after="0" w:line="240" w:lineRule="auto"/>
    </w:pPr>
  </w:style>
  <w:style w:type="character" w:customStyle="1" w:styleId="NoSpacingChar">
    <w:name w:val="No Spacing Char"/>
    <w:link w:val="NoSpacing"/>
    <w:uiPriority w:val="1"/>
    <w:rsid w:val="00E86934"/>
  </w:style>
  <w:style w:type="paragraph" w:styleId="Quote">
    <w:name w:val="Quote"/>
    <w:basedOn w:val="Normal"/>
    <w:next w:val="Normal"/>
    <w:link w:val="QuoteChar"/>
    <w:uiPriority w:val="29"/>
    <w:qFormat/>
    <w:rsid w:val="00E86934"/>
    <w:rPr>
      <w:i/>
      <w:iCs/>
    </w:rPr>
  </w:style>
  <w:style w:type="character" w:customStyle="1" w:styleId="QuoteChar">
    <w:name w:val="Quote Char"/>
    <w:link w:val="Quote"/>
    <w:uiPriority w:val="29"/>
    <w:rsid w:val="00E86934"/>
    <w:rPr>
      <w:rFonts w:eastAsia="Times New Roman" w:cs="Times New Roman"/>
      <w:i/>
      <w:iCs/>
    </w:rPr>
  </w:style>
  <w:style w:type="paragraph" w:styleId="IntenseQuote">
    <w:name w:val="Intense Quote"/>
    <w:basedOn w:val="Normal"/>
    <w:next w:val="Normal"/>
    <w:link w:val="IntenseQuoteChar"/>
    <w:uiPriority w:val="30"/>
    <w:qFormat/>
    <w:rsid w:val="00E86934"/>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IntenseQuoteChar">
    <w:name w:val="Intense Quote Char"/>
    <w:link w:val="IntenseQuote"/>
    <w:uiPriority w:val="30"/>
    <w:rsid w:val="00E86934"/>
    <w:rPr>
      <w:rFonts w:eastAsia="Times New Roman" w:cs="Times New Roman"/>
      <w:caps/>
      <w:color w:val="622423"/>
      <w:spacing w:val="5"/>
      <w:sz w:val="20"/>
      <w:szCs w:val="20"/>
    </w:rPr>
  </w:style>
  <w:style w:type="character" w:styleId="SubtleEmphasis">
    <w:name w:val="Subtle Emphasis"/>
    <w:uiPriority w:val="19"/>
    <w:qFormat/>
    <w:rsid w:val="00E86934"/>
    <w:rPr>
      <w:i/>
      <w:iCs/>
    </w:rPr>
  </w:style>
  <w:style w:type="character" w:styleId="IntenseEmphasis">
    <w:name w:val="Intense Emphasis"/>
    <w:uiPriority w:val="21"/>
    <w:qFormat/>
    <w:rsid w:val="00E86934"/>
    <w:rPr>
      <w:i/>
      <w:iCs/>
      <w:caps/>
      <w:spacing w:val="10"/>
      <w:sz w:val="20"/>
      <w:szCs w:val="20"/>
    </w:rPr>
  </w:style>
  <w:style w:type="character" w:styleId="SubtleReference">
    <w:name w:val="Subtle Reference"/>
    <w:uiPriority w:val="31"/>
    <w:qFormat/>
    <w:rsid w:val="00E86934"/>
    <w:rPr>
      <w:rFonts w:ascii="Calibri" w:eastAsia="Times New Roman" w:hAnsi="Calibri" w:cs="Times New Roman"/>
      <w:i/>
      <w:iCs/>
      <w:color w:val="622423"/>
    </w:rPr>
  </w:style>
  <w:style w:type="character" w:styleId="IntenseReference">
    <w:name w:val="Intense Reference"/>
    <w:uiPriority w:val="32"/>
    <w:qFormat/>
    <w:rsid w:val="00E86934"/>
    <w:rPr>
      <w:rFonts w:ascii="Calibri" w:eastAsia="Times New Roman" w:hAnsi="Calibri" w:cs="Times New Roman"/>
      <w:b/>
      <w:bCs/>
      <w:i/>
      <w:iCs/>
      <w:color w:val="622423"/>
    </w:rPr>
  </w:style>
  <w:style w:type="character" w:styleId="BookTitle">
    <w:name w:val="Book Title"/>
    <w:uiPriority w:val="33"/>
    <w:qFormat/>
    <w:rsid w:val="00E86934"/>
    <w:rPr>
      <w:caps/>
      <w:color w:val="622423"/>
      <w:spacing w:val="5"/>
      <w:u w:color="622423"/>
    </w:rPr>
  </w:style>
  <w:style w:type="paragraph" w:styleId="TOCHeading">
    <w:name w:val="TOC Heading"/>
    <w:basedOn w:val="Heading1"/>
    <w:next w:val="Normal"/>
    <w:uiPriority w:val="39"/>
    <w:semiHidden/>
    <w:unhideWhenUsed/>
    <w:qFormat/>
    <w:rsid w:val="00E86934"/>
    <w:pPr>
      <w:outlineLvl w:val="9"/>
    </w:pPr>
    <w:rPr>
      <w:lang w:bidi="en-US"/>
    </w:rPr>
  </w:style>
  <w:style w:type="paragraph" w:styleId="BalloonText">
    <w:name w:val="Balloon Text"/>
    <w:basedOn w:val="Normal"/>
    <w:link w:val="BalloonTextChar"/>
    <w:rsid w:val="00D82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82E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6934"/>
    <w:pPr>
      <w:spacing w:after="200" w:line="252" w:lineRule="auto"/>
    </w:pPr>
    <w:rPr>
      <w:sz w:val="22"/>
      <w:szCs w:val="22"/>
    </w:rPr>
  </w:style>
  <w:style w:type="paragraph" w:styleId="Heading1">
    <w:name w:val="heading 1"/>
    <w:basedOn w:val="Normal"/>
    <w:next w:val="Normal"/>
    <w:link w:val="Heading1Char"/>
    <w:uiPriority w:val="9"/>
    <w:qFormat/>
    <w:rsid w:val="00E86934"/>
    <w:pPr>
      <w:pBdr>
        <w:bottom w:val="thinThickSmallGap" w:sz="12" w:space="1" w:color="943634"/>
      </w:pBdr>
      <w:spacing w:before="400"/>
      <w:jc w:val="center"/>
      <w:outlineLvl w:val="0"/>
    </w:pPr>
    <w:rPr>
      <w:caps/>
      <w:color w:val="632423"/>
      <w:spacing w:val="20"/>
      <w:sz w:val="28"/>
      <w:szCs w:val="28"/>
    </w:rPr>
  </w:style>
  <w:style w:type="paragraph" w:styleId="Heading2">
    <w:name w:val="heading 2"/>
    <w:basedOn w:val="Normal"/>
    <w:next w:val="Normal"/>
    <w:link w:val="Heading2Char"/>
    <w:uiPriority w:val="9"/>
    <w:unhideWhenUsed/>
    <w:qFormat/>
    <w:rsid w:val="00E86934"/>
    <w:pPr>
      <w:pBdr>
        <w:bottom w:val="single" w:sz="4" w:space="1" w:color="622423"/>
      </w:pBdr>
      <w:spacing w:before="400"/>
      <w:jc w:val="center"/>
      <w:outlineLvl w:val="1"/>
    </w:pPr>
    <w:rPr>
      <w:caps/>
      <w:color w:val="632423"/>
      <w:spacing w:val="15"/>
      <w:sz w:val="24"/>
      <w:szCs w:val="24"/>
    </w:rPr>
  </w:style>
  <w:style w:type="paragraph" w:styleId="Heading3">
    <w:name w:val="heading 3"/>
    <w:basedOn w:val="Normal"/>
    <w:next w:val="Normal"/>
    <w:link w:val="Heading3Char"/>
    <w:uiPriority w:val="9"/>
    <w:unhideWhenUsed/>
    <w:qFormat/>
    <w:rsid w:val="00E86934"/>
    <w:pPr>
      <w:pBdr>
        <w:top w:val="dotted" w:sz="4" w:space="1" w:color="622423"/>
        <w:bottom w:val="dotted" w:sz="4" w:space="1" w:color="622423"/>
      </w:pBdr>
      <w:spacing w:before="300"/>
      <w:jc w:val="center"/>
      <w:outlineLvl w:val="2"/>
    </w:pPr>
    <w:rPr>
      <w:caps/>
      <w:color w:val="622423"/>
      <w:sz w:val="24"/>
      <w:szCs w:val="24"/>
    </w:rPr>
  </w:style>
  <w:style w:type="paragraph" w:styleId="Heading4">
    <w:name w:val="heading 4"/>
    <w:basedOn w:val="Normal"/>
    <w:next w:val="Normal"/>
    <w:link w:val="Heading4Char"/>
    <w:uiPriority w:val="9"/>
    <w:semiHidden/>
    <w:unhideWhenUsed/>
    <w:qFormat/>
    <w:rsid w:val="00E86934"/>
    <w:pPr>
      <w:pBdr>
        <w:bottom w:val="dotted" w:sz="4" w:space="1" w:color="943634"/>
      </w:pBdr>
      <w:spacing w:after="120"/>
      <w:jc w:val="center"/>
      <w:outlineLvl w:val="3"/>
    </w:pPr>
    <w:rPr>
      <w:caps/>
      <w:color w:val="622423"/>
      <w:spacing w:val="10"/>
    </w:rPr>
  </w:style>
  <w:style w:type="paragraph" w:styleId="Heading5">
    <w:name w:val="heading 5"/>
    <w:basedOn w:val="Normal"/>
    <w:next w:val="Normal"/>
    <w:link w:val="Heading5Char"/>
    <w:uiPriority w:val="9"/>
    <w:semiHidden/>
    <w:unhideWhenUsed/>
    <w:qFormat/>
    <w:rsid w:val="00E86934"/>
    <w:pPr>
      <w:spacing w:before="320" w:after="120"/>
      <w:jc w:val="center"/>
      <w:outlineLvl w:val="4"/>
    </w:pPr>
    <w:rPr>
      <w:caps/>
      <w:color w:val="622423"/>
      <w:spacing w:val="10"/>
    </w:rPr>
  </w:style>
  <w:style w:type="paragraph" w:styleId="Heading6">
    <w:name w:val="heading 6"/>
    <w:basedOn w:val="Normal"/>
    <w:next w:val="Normal"/>
    <w:link w:val="Heading6Char"/>
    <w:uiPriority w:val="9"/>
    <w:semiHidden/>
    <w:unhideWhenUsed/>
    <w:qFormat/>
    <w:rsid w:val="00E86934"/>
    <w:pPr>
      <w:spacing w:after="120"/>
      <w:jc w:val="center"/>
      <w:outlineLvl w:val="5"/>
    </w:pPr>
    <w:rPr>
      <w:caps/>
      <w:color w:val="943634"/>
      <w:spacing w:val="10"/>
    </w:rPr>
  </w:style>
  <w:style w:type="paragraph" w:styleId="Heading7">
    <w:name w:val="heading 7"/>
    <w:basedOn w:val="Normal"/>
    <w:next w:val="Normal"/>
    <w:link w:val="Heading7Char"/>
    <w:uiPriority w:val="9"/>
    <w:semiHidden/>
    <w:unhideWhenUsed/>
    <w:qFormat/>
    <w:rsid w:val="00E86934"/>
    <w:pPr>
      <w:spacing w:after="120"/>
      <w:jc w:val="center"/>
      <w:outlineLvl w:val="6"/>
    </w:pPr>
    <w:rPr>
      <w:i/>
      <w:iCs/>
      <w:caps/>
      <w:color w:val="943634"/>
      <w:spacing w:val="10"/>
    </w:rPr>
  </w:style>
  <w:style w:type="paragraph" w:styleId="Heading8">
    <w:name w:val="heading 8"/>
    <w:basedOn w:val="Normal"/>
    <w:next w:val="Normal"/>
    <w:link w:val="Heading8Char"/>
    <w:uiPriority w:val="9"/>
    <w:semiHidden/>
    <w:unhideWhenUsed/>
    <w:qFormat/>
    <w:rsid w:val="00E8693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E8693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934"/>
    <w:pPr>
      <w:ind w:left="720"/>
      <w:contextualSpacing/>
    </w:pPr>
  </w:style>
  <w:style w:type="paragraph" w:styleId="Header">
    <w:name w:val="header"/>
    <w:basedOn w:val="Normal"/>
    <w:link w:val="HeaderChar"/>
    <w:rsid w:val="00D47624"/>
    <w:pPr>
      <w:tabs>
        <w:tab w:val="center" w:pos="4513"/>
        <w:tab w:val="right" w:pos="9026"/>
      </w:tabs>
    </w:pPr>
  </w:style>
  <w:style w:type="character" w:customStyle="1" w:styleId="HeaderChar">
    <w:name w:val="Header Char"/>
    <w:link w:val="Header"/>
    <w:rsid w:val="00D47624"/>
    <w:rPr>
      <w:sz w:val="24"/>
      <w:szCs w:val="24"/>
      <w:lang w:val="en-US" w:eastAsia="en-US"/>
    </w:rPr>
  </w:style>
  <w:style w:type="paragraph" w:styleId="Footer">
    <w:name w:val="footer"/>
    <w:basedOn w:val="Normal"/>
    <w:link w:val="FooterChar"/>
    <w:rsid w:val="00D47624"/>
    <w:pPr>
      <w:tabs>
        <w:tab w:val="center" w:pos="4513"/>
        <w:tab w:val="right" w:pos="9026"/>
      </w:tabs>
    </w:pPr>
  </w:style>
  <w:style w:type="character" w:customStyle="1" w:styleId="FooterChar">
    <w:name w:val="Footer Char"/>
    <w:link w:val="Footer"/>
    <w:rsid w:val="00D47624"/>
    <w:rPr>
      <w:sz w:val="24"/>
      <w:szCs w:val="24"/>
      <w:lang w:val="en-US" w:eastAsia="en-US"/>
    </w:rPr>
  </w:style>
  <w:style w:type="character" w:customStyle="1" w:styleId="Heading1Char">
    <w:name w:val="Heading 1 Char"/>
    <w:link w:val="Heading1"/>
    <w:uiPriority w:val="9"/>
    <w:rsid w:val="00E86934"/>
    <w:rPr>
      <w:rFonts w:eastAsia="Times New Roman" w:cs="Times New Roman"/>
      <w:caps/>
      <w:color w:val="632423"/>
      <w:spacing w:val="20"/>
      <w:sz w:val="28"/>
      <w:szCs w:val="28"/>
    </w:rPr>
  </w:style>
  <w:style w:type="paragraph" w:styleId="Title">
    <w:name w:val="Title"/>
    <w:basedOn w:val="Normal"/>
    <w:next w:val="Normal"/>
    <w:link w:val="TitleChar"/>
    <w:uiPriority w:val="10"/>
    <w:qFormat/>
    <w:rsid w:val="00E86934"/>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itleChar">
    <w:name w:val="Title Char"/>
    <w:link w:val="Title"/>
    <w:uiPriority w:val="10"/>
    <w:rsid w:val="00E86934"/>
    <w:rPr>
      <w:rFonts w:eastAsia="Times New Roman" w:cs="Times New Roman"/>
      <w:caps/>
      <w:color w:val="632423"/>
      <w:spacing w:val="50"/>
      <w:sz w:val="44"/>
      <w:szCs w:val="44"/>
    </w:rPr>
  </w:style>
  <w:style w:type="character" w:customStyle="1" w:styleId="Heading2Char">
    <w:name w:val="Heading 2 Char"/>
    <w:link w:val="Heading2"/>
    <w:uiPriority w:val="9"/>
    <w:rsid w:val="00E86934"/>
    <w:rPr>
      <w:caps/>
      <w:color w:val="632423"/>
      <w:spacing w:val="15"/>
      <w:sz w:val="24"/>
      <w:szCs w:val="24"/>
    </w:rPr>
  </w:style>
  <w:style w:type="character" w:customStyle="1" w:styleId="Heading3Char">
    <w:name w:val="Heading 3 Char"/>
    <w:link w:val="Heading3"/>
    <w:uiPriority w:val="9"/>
    <w:rsid w:val="00E86934"/>
    <w:rPr>
      <w:rFonts w:eastAsia="Times New Roman" w:cs="Times New Roman"/>
      <w:caps/>
      <w:color w:val="622423"/>
      <w:sz w:val="24"/>
      <w:szCs w:val="24"/>
    </w:rPr>
  </w:style>
  <w:style w:type="character" w:customStyle="1" w:styleId="Heading4Char">
    <w:name w:val="Heading 4 Char"/>
    <w:link w:val="Heading4"/>
    <w:uiPriority w:val="9"/>
    <w:semiHidden/>
    <w:rsid w:val="00E86934"/>
    <w:rPr>
      <w:rFonts w:eastAsia="Times New Roman" w:cs="Times New Roman"/>
      <w:caps/>
      <w:color w:val="622423"/>
      <w:spacing w:val="10"/>
    </w:rPr>
  </w:style>
  <w:style w:type="character" w:customStyle="1" w:styleId="Heading5Char">
    <w:name w:val="Heading 5 Char"/>
    <w:link w:val="Heading5"/>
    <w:uiPriority w:val="9"/>
    <w:semiHidden/>
    <w:rsid w:val="00E86934"/>
    <w:rPr>
      <w:rFonts w:eastAsia="Times New Roman" w:cs="Times New Roman"/>
      <w:caps/>
      <w:color w:val="622423"/>
      <w:spacing w:val="10"/>
    </w:rPr>
  </w:style>
  <w:style w:type="character" w:customStyle="1" w:styleId="Heading6Char">
    <w:name w:val="Heading 6 Char"/>
    <w:link w:val="Heading6"/>
    <w:uiPriority w:val="9"/>
    <w:semiHidden/>
    <w:rsid w:val="00E86934"/>
    <w:rPr>
      <w:rFonts w:eastAsia="Times New Roman" w:cs="Times New Roman"/>
      <w:caps/>
      <w:color w:val="943634"/>
      <w:spacing w:val="10"/>
    </w:rPr>
  </w:style>
  <w:style w:type="character" w:customStyle="1" w:styleId="Heading7Char">
    <w:name w:val="Heading 7 Char"/>
    <w:link w:val="Heading7"/>
    <w:uiPriority w:val="9"/>
    <w:semiHidden/>
    <w:rsid w:val="00E86934"/>
    <w:rPr>
      <w:rFonts w:eastAsia="Times New Roman" w:cs="Times New Roman"/>
      <w:i/>
      <w:iCs/>
      <w:caps/>
      <w:color w:val="943634"/>
      <w:spacing w:val="10"/>
    </w:rPr>
  </w:style>
  <w:style w:type="character" w:customStyle="1" w:styleId="Heading8Char">
    <w:name w:val="Heading 8 Char"/>
    <w:link w:val="Heading8"/>
    <w:uiPriority w:val="9"/>
    <w:semiHidden/>
    <w:rsid w:val="00E86934"/>
    <w:rPr>
      <w:rFonts w:eastAsia="Times New Roman" w:cs="Times New Roman"/>
      <w:caps/>
      <w:spacing w:val="10"/>
      <w:sz w:val="20"/>
      <w:szCs w:val="20"/>
    </w:rPr>
  </w:style>
  <w:style w:type="character" w:customStyle="1" w:styleId="Heading9Char">
    <w:name w:val="Heading 9 Char"/>
    <w:link w:val="Heading9"/>
    <w:uiPriority w:val="9"/>
    <w:semiHidden/>
    <w:rsid w:val="00E86934"/>
    <w:rPr>
      <w:rFonts w:eastAsia="Times New Roman" w:cs="Times New Roman"/>
      <w:i/>
      <w:iCs/>
      <w:caps/>
      <w:spacing w:val="10"/>
      <w:sz w:val="20"/>
      <w:szCs w:val="20"/>
    </w:rPr>
  </w:style>
  <w:style w:type="paragraph" w:styleId="Caption">
    <w:name w:val="caption"/>
    <w:basedOn w:val="Normal"/>
    <w:next w:val="Normal"/>
    <w:uiPriority w:val="35"/>
    <w:semiHidden/>
    <w:unhideWhenUsed/>
    <w:qFormat/>
    <w:rsid w:val="00E86934"/>
    <w:rPr>
      <w:caps/>
      <w:spacing w:val="10"/>
      <w:sz w:val="18"/>
      <w:szCs w:val="18"/>
    </w:rPr>
  </w:style>
  <w:style w:type="paragraph" w:styleId="Subtitle">
    <w:name w:val="Subtitle"/>
    <w:basedOn w:val="Normal"/>
    <w:next w:val="Normal"/>
    <w:link w:val="SubtitleChar"/>
    <w:uiPriority w:val="11"/>
    <w:qFormat/>
    <w:rsid w:val="00E86934"/>
    <w:pPr>
      <w:spacing w:after="560" w:line="240" w:lineRule="auto"/>
      <w:jc w:val="center"/>
    </w:pPr>
    <w:rPr>
      <w:caps/>
      <w:spacing w:val="20"/>
      <w:sz w:val="18"/>
      <w:szCs w:val="18"/>
    </w:rPr>
  </w:style>
  <w:style w:type="character" w:customStyle="1" w:styleId="SubtitleChar">
    <w:name w:val="Subtitle Char"/>
    <w:link w:val="Subtitle"/>
    <w:uiPriority w:val="11"/>
    <w:rsid w:val="00E86934"/>
    <w:rPr>
      <w:rFonts w:eastAsia="Times New Roman" w:cs="Times New Roman"/>
      <w:caps/>
      <w:spacing w:val="20"/>
      <w:sz w:val="18"/>
      <w:szCs w:val="18"/>
    </w:rPr>
  </w:style>
  <w:style w:type="character" w:styleId="Strong">
    <w:name w:val="Strong"/>
    <w:uiPriority w:val="22"/>
    <w:qFormat/>
    <w:rsid w:val="00E86934"/>
    <w:rPr>
      <w:b/>
      <w:bCs/>
      <w:color w:val="943634"/>
      <w:spacing w:val="5"/>
    </w:rPr>
  </w:style>
  <w:style w:type="character" w:styleId="Emphasis">
    <w:name w:val="Emphasis"/>
    <w:uiPriority w:val="20"/>
    <w:qFormat/>
    <w:rsid w:val="00E86934"/>
    <w:rPr>
      <w:caps/>
      <w:spacing w:val="5"/>
      <w:sz w:val="20"/>
      <w:szCs w:val="20"/>
    </w:rPr>
  </w:style>
  <w:style w:type="paragraph" w:styleId="NoSpacing">
    <w:name w:val="No Spacing"/>
    <w:basedOn w:val="Normal"/>
    <w:link w:val="NoSpacingChar"/>
    <w:uiPriority w:val="1"/>
    <w:qFormat/>
    <w:rsid w:val="00E86934"/>
    <w:pPr>
      <w:spacing w:after="0" w:line="240" w:lineRule="auto"/>
    </w:pPr>
  </w:style>
  <w:style w:type="character" w:customStyle="1" w:styleId="NoSpacingChar">
    <w:name w:val="No Spacing Char"/>
    <w:link w:val="NoSpacing"/>
    <w:uiPriority w:val="1"/>
    <w:rsid w:val="00E86934"/>
  </w:style>
  <w:style w:type="paragraph" w:styleId="Quote">
    <w:name w:val="Quote"/>
    <w:basedOn w:val="Normal"/>
    <w:next w:val="Normal"/>
    <w:link w:val="QuoteChar"/>
    <w:uiPriority w:val="29"/>
    <w:qFormat/>
    <w:rsid w:val="00E86934"/>
    <w:rPr>
      <w:i/>
      <w:iCs/>
    </w:rPr>
  </w:style>
  <w:style w:type="character" w:customStyle="1" w:styleId="QuoteChar">
    <w:name w:val="Quote Char"/>
    <w:link w:val="Quote"/>
    <w:uiPriority w:val="29"/>
    <w:rsid w:val="00E86934"/>
    <w:rPr>
      <w:rFonts w:eastAsia="Times New Roman" w:cs="Times New Roman"/>
      <w:i/>
      <w:iCs/>
    </w:rPr>
  </w:style>
  <w:style w:type="paragraph" w:styleId="IntenseQuote">
    <w:name w:val="Intense Quote"/>
    <w:basedOn w:val="Normal"/>
    <w:next w:val="Normal"/>
    <w:link w:val="IntenseQuoteChar"/>
    <w:uiPriority w:val="30"/>
    <w:qFormat/>
    <w:rsid w:val="00E86934"/>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IntenseQuoteChar">
    <w:name w:val="Intense Quote Char"/>
    <w:link w:val="IntenseQuote"/>
    <w:uiPriority w:val="30"/>
    <w:rsid w:val="00E86934"/>
    <w:rPr>
      <w:rFonts w:eastAsia="Times New Roman" w:cs="Times New Roman"/>
      <w:caps/>
      <w:color w:val="622423"/>
      <w:spacing w:val="5"/>
      <w:sz w:val="20"/>
      <w:szCs w:val="20"/>
    </w:rPr>
  </w:style>
  <w:style w:type="character" w:styleId="SubtleEmphasis">
    <w:name w:val="Subtle Emphasis"/>
    <w:uiPriority w:val="19"/>
    <w:qFormat/>
    <w:rsid w:val="00E86934"/>
    <w:rPr>
      <w:i/>
      <w:iCs/>
    </w:rPr>
  </w:style>
  <w:style w:type="character" w:styleId="IntenseEmphasis">
    <w:name w:val="Intense Emphasis"/>
    <w:uiPriority w:val="21"/>
    <w:qFormat/>
    <w:rsid w:val="00E86934"/>
    <w:rPr>
      <w:i/>
      <w:iCs/>
      <w:caps/>
      <w:spacing w:val="10"/>
      <w:sz w:val="20"/>
      <w:szCs w:val="20"/>
    </w:rPr>
  </w:style>
  <w:style w:type="character" w:styleId="SubtleReference">
    <w:name w:val="Subtle Reference"/>
    <w:uiPriority w:val="31"/>
    <w:qFormat/>
    <w:rsid w:val="00E86934"/>
    <w:rPr>
      <w:rFonts w:ascii="Calibri" w:eastAsia="Times New Roman" w:hAnsi="Calibri" w:cs="Times New Roman"/>
      <w:i/>
      <w:iCs/>
      <w:color w:val="622423"/>
    </w:rPr>
  </w:style>
  <w:style w:type="character" w:styleId="IntenseReference">
    <w:name w:val="Intense Reference"/>
    <w:uiPriority w:val="32"/>
    <w:qFormat/>
    <w:rsid w:val="00E86934"/>
    <w:rPr>
      <w:rFonts w:ascii="Calibri" w:eastAsia="Times New Roman" w:hAnsi="Calibri" w:cs="Times New Roman"/>
      <w:b/>
      <w:bCs/>
      <w:i/>
      <w:iCs/>
      <w:color w:val="622423"/>
    </w:rPr>
  </w:style>
  <w:style w:type="character" w:styleId="BookTitle">
    <w:name w:val="Book Title"/>
    <w:uiPriority w:val="33"/>
    <w:qFormat/>
    <w:rsid w:val="00E86934"/>
    <w:rPr>
      <w:caps/>
      <w:color w:val="622423"/>
      <w:spacing w:val="5"/>
      <w:u w:color="622423"/>
    </w:rPr>
  </w:style>
  <w:style w:type="paragraph" w:styleId="TOCHeading">
    <w:name w:val="TOC Heading"/>
    <w:basedOn w:val="Heading1"/>
    <w:next w:val="Normal"/>
    <w:uiPriority w:val="39"/>
    <w:semiHidden/>
    <w:unhideWhenUsed/>
    <w:qFormat/>
    <w:rsid w:val="00E86934"/>
    <w:pPr>
      <w:outlineLvl w:val="9"/>
    </w:pPr>
    <w:rPr>
      <w:lang w:bidi="en-US"/>
    </w:rPr>
  </w:style>
  <w:style w:type="paragraph" w:styleId="BalloonText">
    <w:name w:val="Balloon Text"/>
    <w:basedOn w:val="Normal"/>
    <w:link w:val="BalloonTextChar"/>
    <w:rsid w:val="00D82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82E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31348">
      <w:bodyDiv w:val="1"/>
      <w:marLeft w:val="0"/>
      <w:marRight w:val="0"/>
      <w:marTop w:val="0"/>
      <w:marBottom w:val="0"/>
      <w:divBdr>
        <w:top w:val="none" w:sz="0" w:space="0" w:color="auto"/>
        <w:left w:val="none" w:sz="0" w:space="0" w:color="auto"/>
        <w:bottom w:val="none" w:sz="0" w:space="0" w:color="auto"/>
        <w:right w:val="none" w:sz="0" w:space="0" w:color="auto"/>
      </w:divBdr>
    </w:div>
    <w:div w:id="128325587">
      <w:bodyDiv w:val="1"/>
      <w:marLeft w:val="0"/>
      <w:marRight w:val="0"/>
      <w:marTop w:val="0"/>
      <w:marBottom w:val="0"/>
      <w:divBdr>
        <w:top w:val="none" w:sz="0" w:space="0" w:color="auto"/>
        <w:left w:val="none" w:sz="0" w:space="0" w:color="auto"/>
        <w:bottom w:val="none" w:sz="0" w:space="0" w:color="auto"/>
        <w:right w:val="none" w:sz="0" w:space="0" w:color="auto"/>
      </w:divBdr>
    </w:div>
    <w:div w:id="1126242330">
      <w:bodyDiv w:val="1"/>
      <w:marLeft w:val="0"/>
      <w:marRight w:val="0"/>
      <w:marTop w:val="0"/>
      <w:marBottom w:val="0"/>
      <w:divBdr>
        <w:top w:val="none" w:sz="0" w:space="0" w:color="auto"/>
        <w:left w:val="none" w:sz="0" w:space="0" w:color="auto"/>
        <w:bottom w:val="none" w:sz="0" w:space="0" w:color="auto"/>
        <w:right w:val="none" w:sz="0" w:space="0" w:color="auto"/>
      </w:divBdr>
    </w:div>
    <w:div w:id="1730614039">
      <w:bodyDiv w:val="1"/>
      <w:marLeft w:val="0"/>
      <w:marRight w:val="0"/>
      <w:marTop w:val="0"/>
      <w:marBottom w:val="0"/>
      <w:divBdr>
        <w:top w:val="none" w:sz="0" w:space="0" w:color="auto"/>
        <w:left w:val="none" w:sz="0" w:space="0" w:color="auto"/>
        <w:bottom w:val="none" w:sz="0" w:space="0" w:color="auto"/>
        <w:right w:val="none" w:sz="0" w:space="0" w:color="auto"/>
      </w:divBdr>
    </w:div>
    <w:div w:id="1801876075">
      <w:bodyDiv w:val="1"/>
      <w:marLeft w:val="0"/>
      <w:marRight w:val="0"/>
      <w:marTop w:val="0"/>
      <w:marBottom w:val="0"/>
      <w:divBdr>
        <w:top w:val="none" w:sz="0" w:space="0" w:color="auto"/>
        <w:left w:val="none" w:sz="0" w:space="0" w:color="auto"/>
        <w:bottom w:val="none" w:sz="0" w:space="0" w:color="auto"/>
        <w:right w:val="none" w:sz="0" w:space="0" w:color="auto"/>
      </w:divBdr>
    </w:div>
    <w:div w:id="211782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2298</Words>
  <Characters>13105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Mother &amp; Foetus 0</vt:lpstr>
    </vt:vector>
  </TitlesOfParts>
  <Company/>
  <LinksUpToDate>false</LinksUpToDate>
  <CharactersWithSpaces>15373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Mother &amp; Foetus 0</dc:title>
  <dc:creator>ga</dc:creator>
  <cp:lastModifiedBy>Ilias B.</cp:lastModifiedBy>
  <cp:revision>15</cp:revision>
  <cp:lastPrinted>2013-07-29T14:23:00Z</cp:lastPrinted>
  <dcterms:created xsi:type="dcterms:W3CDTF">2013-07-29T13:51:00Z</dcterms:created>
  <dcterms:modified xsi:type="dcterms:W3CDTF">2013-07-29T14:23:00Z</dcterms:modified>
</cp:coreProperties>
</file>